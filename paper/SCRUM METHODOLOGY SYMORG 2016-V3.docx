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3543" w14:textId="77777777" w:rsidR="00E97D3C" w:rsidRPr="00A75A2E" w:rsidRDefault="009105FB" w:rsidP="00090387">
      <w:pPr>
        <w:pStyle w:val="Maintext"/>
        <w:jc w:val="center"/>
        <w:rPr>
          <w:rFonts w:cs="Arial"/>
          <w:lang w:val="en-US"/>
        </w:rPr>
      </w:pPr>
      <w:r w:rsidRPr="009105FB">
        <w:rPr>
          <w:b/>
          <w:caps/>
          <w:sz w:val="28"/>
          <w:szCs w:val="28"/>
          <w:lang w:val="en-US"/>
        </w:rPr>
        <w:t>A fuzzy</w:t>
      </w:r>
      <w:r w:rsidR="00090387">
        <w:rPr>
          <w:b/>
          <w:caps/>
          <w:sz w:val="28"/>
          <w:szCs w:val="28"/>
          <w:lang w:val="en-US"/>
        </w:rPr>
        <w:t xml:space="preserve"> logic</w:t>
      </w:r>
      <w:r w:rsidRPr="009105FB">
        <w:rPr>
          <w:b/>
          <w:caps/>
          <w:sz w:val="28"/>
          <w:szCs w:val="28"/>
          <w:lang w:val="en-US"/>
        </w:rPr>
        <w:t>-bas</w:t>
      </w:r>
      <w:r>
        <w:rPr>
          <w:b/>
          <w:caps/>
          <w:sz w:val="28"/>
          <w:szCs w:val="28"/>
          <w:lang w:val="en-US"/>
        </w:rPr>
        <w:t xml:space="preserve">ed </w:t>
      </w:r>
      <w:r w:rsidRPr="009105FB">
        <w:rPr>
          <w:b/>
          <w:caps/>
          <w:sz w:val="28"/>
          <w:szCs w:val="28"/>
          <w:lang w:val="en-US"/>
        </w:rPr>
        <w:t>system for enhancing scrum methodology</w:t>
      </w:r>
    </w:p>
    <w:p w14:paraId="513815E5" w14:textId="77777777" w:rsidR="00E97D3C" w:rsidRPr="00A75A2E" w:rsidRDefault="00B21092" w:rsidP="000D499C">
      <w:pPr>
        <w:pStyle w:val="Autor"/>
        <w:rPr>
          <w:vertAlign w:val="superscript"/>
          <w:lang w:val="en-US"/>
        </w:rPr>
      </w:pPr>
      <w:r>
        <w:rPr>
          <w:lang w:val="en-US"/>
        </w:rPr>
        <w:t>Mihailo</w:t>
      </w:r>
      <w:ins w:id="0" w:author="Author">
        <w:r w:rsidR="003A3816">
          <w:rPr>
            <w:lang w:val="en-US"/>
          </w:rPr>
          <w:t xml:space="preserve"> </w:t>
        </w:r>
      </w:ins>
      <w:r>
        <w:rPr>
          <w:lang w:val="en-US"/>
        </w:rPr>
        <w:t>Stupar</w:t>
      </w:r>
      <w:r w:rsidR="0057333F">
        <w:rPr>
          <w:lang w:val="en-US"/>
        </w:rPr>
        <w:t>*</w:t>
      </w:r>
      <w:r w:rsidR="00E97D3C" w:rsidRPr="00A75A2E">
        <w:rPr>
          <w:vertAlign w:val="superscript"/>
          <w:lang w:val="en-US"/>
        </w:rPr>
        <w:t>1</w:t>
      </w:r>
      <w:r w:rsidR="00E97D3C" w:rsidRPr="00A75A2E">
        <w:rPr>
          <w:lang w:val="en-US"/>
        </w:rPr>
        <w:t xml:space="preserve">, </w:t>
      </w:r>
      <w:proofErr w:type="spellStart"/>
      <w:r>
        <w:rPr>
          <w:lang w:val="en-US"/>
        </w:rPr>
        <w:t>Pavle</w:t>
      </w:r>
      <w:proofErr w:type="spellEnd"/>
      <w:r>
        <w:rPr>
          <w:lang w:val="en-US"/>
        </w:rPr>
        <w:t xml:space="preserve"> Milo</w:t>
      </w:r>
      <w:r>
        <w:t>šević</w:t>
      </w:r>
      <w:r w:rsidR="00502049" w:rsidRPr="00A75A2E">
        <w:rPr>
          <w:vertAlign w:val="superscript"/>
          <w:lang w:val="en-US"/>
        </w:rPr>
        <w:t>1</w:t>
      </w:r>
      <w:r w:rsidR="001E63AD">
        <w:rPr>
          <w:lang w:val="en-US"/>
        </w:rPr>
        <w:t>,</w:t>
      </w:r>
      <w:r w:rsidR="00883BBB">
        <w:rPr>
          <w:lang w:val="en-US"/>
        </w:rPr>
        <w:t xml:space="preserve"> </w:t>
      </w:r>
      <w:proofErr w:type="spellStart"/>
      <w:r>
        <w:rPr>
          <w:lang w:val="en-US"/>
        </w:rPr>
        <w:t>Bratislav</w:t>
      </w:r>
      <w:proofErr w:type="spellEnd"/>
      <w:ins w:id="1" w:author="Author">
        <w:r w:rsidR="003A3816">
          <w:rPr>
            <w:lang w:val="en-US"/>
          </w:rPr>
          <w:t xml:space="preserve"> </w:t>
        </w:r>
      </w:ins>
      <w:proofErr w:type="spellStart"/>
      <w:r>
        <w:rPr>
          <w:lang w:val="en-US"/>
        </w:rPr>
        <w:t>Petrov</w:t>
      </w:r>
      <w:proofErr w:type="spellEnd"/>
      <w:r>
        <w:t>ić</w:t>
      </w:r>
      <w:r w:rsidRPr="00A75A2E">
        <w:rPr>
          <w:vertAlign w:val="superscript"/>
          <w:lang w:val="en-US"/>
        </w:rPr>
        <w:t>1</w:t>
      </w:r>
    </w:p>
    <w:p w14:paraId="6FACC1C3" w14:textId="77777777" w:rsidR="00E97D3C" w:rsidRDefault="00E97D3C" w:rsidP="004708D6">
      <w:pPr>
        <w:pStyle w:val="Affiliation"/>
        <w:rPr>
          <w:lang w:val="en-US"/>
        </w:rPr>
      </w:pPr>
      <w:r w:rsidRPr="00A75A2E">
        <w:rPr>
          <w:vertAlign w:val="superscript"/>
          <w:lang w:val="en-US"/>
        </w:rPr>
        <w:t>1</w:t>
      </w:r>
      <w:r w:rsidR="001E63AD">
        <w:rPr>
          <w:lang w:val="en-US"/>
        </w:rPr>
        <w:t>University of Belgrade, Faculty of Organizational Sciences</w:t>
      </w:r>
    </w:p>
    <w:p w14:paraId="5192524C" w14:textId="77777777" w:rsidR="0057333F" w:rsidRPr="0057333F" w:rsidRDefault="0057333F" w:rsidP="0057333F">
      <w:pPr>
        <w:pStyle w:val="Affiliation"/>
        <w:rPr>
          <w:lang w:val="en-US"/>
        </w:rPr>
      </w:pPr>
      <w:r>
        <w:rPr>
          <w:lang w:val="en-US"/>
        </w:rPr>
        <w:t>*</w:t>
      </w:r>
      <w:r w:rsidRPr="0057333F">
        <w:rPr>
          <w:lang w:val="en-US"/>
        </w:rPr>
        <w:t>Corresponding</w:t>
      </w:r>
      <w:r>
        <w:rPr>
          <w:rFonts w:cs="Arial"/>
        </w:rPr>
        <w:t xml:space="preserve"> author, e-mail:</w:t>
      </w:r>
      <w:r w:rsidR="00B21092">
        <w:rPr>
          <w:rStyle w:val="go"/>
        </w:rPr>
        <w:t>stupar.mih@gmail.com</w:t>
      </w:r>
    </w:p>
    <w:p w14:paraId="756BFC35" w14:textId="77777777" w:rsidR="00342C5B" w:rsidRPr="00A75A2E" w:rsidRDefault="00342C5B" w:rsidP="00342C5B">
      <w:pPr>
        <w:pStyle w:val="Line"/>
        <w:rPr>
          <w:rFonts w:cs="Arial"/>
          <w:lang w:val="en-US"/>
        </w:rPr>
      </w:pPr>
    </w:p>
    <w:p w14:paraId="4AB76BD9" w14:textId="77777777" w:rsidR="00B304FC" w:rsidRPr="003A3816" w:rsidRDefault="005855E5" w:rsidP="0007220E">
      <w:pPr>
        <w:pStyle w:val="Abstract"/>
        <w:spacing w:before="0" w:after="0"/>
        <w:rPr>
          <w:rFonts w:cs="Arial"/>
          <w:lang w:val="en-US"/>
        </w:rPr>
      </w:pPr>
      <w:r w:rsidRPr="003A3816">
        <w:rPr>
          <w:rFonts w:cs="Arial"/>
          <w:b/>
          <w:lang w:val="en-US"/>
        </w:rPr>
        <w:t>Abstract</w:t>
      </w:r>
      <w:r w:rsidR="00BF5A89" w:rsidRPr="003A3816">
        <w:rPr>
          <w:rFonts w:cs="Arial"/>
          <w:b/>
          <w:lang w:val="en-US"/>
        </w:rPr>
        <w:t>:</w:t>
      </w:r>
      <w:ins w:id="2" w:author="Author">
        <w:r w:rsidR="003A3816">
          <w:rPr>
            <w:rFonts w:cs="Arial"/>
            <w:b/>
            <w:lang w:val="en-US"/>
          </w:rPr>
          <w:t xml:space="preserve"> </w:t>
        </w:r>
      </w:ins>
      <w:r w:rsidR="006B4FE7" w:rsidRPr="003A3816">
        <w:rPr>
          <w:rFonts w:cs="Arial"/>
          <w:lang w:val="en-US"/>
        </w:rPr>
        <w:t xml:space="preserve">In this </w:t>
      </w:r>
      <w:r w:rsidR="00B21092" w:rsidRPr="003A3816">
        <w:rPr>
          <w:rFonts w:cs="Arial"/>
          <w:lang w:val="en-US"/>
        </w:rPr>
        <w:t>paper, we</w:t>
      </w:r>
      <w:r w:rsidR="006B4FE7" w:rsidRPr="003A3816">
        <w:rPr>
          <w:rFonts w:cs="Arial"/>
          <w:lang w:val="en-US"/>
        </w:rPr>
        <w:t xml:space="preserve"> propose a decision support system for enhancing scrum methodology based on fuzzy logic. The proposed system consists of three main components: a fuzzy inference system, an aggregation operator and a feedback function. In </w:t>
      </w:r>
      <w:r w:rsidR="00127531" w:rsidRPr="003A3816">
        <w:rPr>
          <w:rFonts w:cs="Arial"/>
          <w:lang w:val="en-US"/>
        </w:rPr>
        <w:t xml:space="preserve">the </w:t>
      </w:r>
      <w:r w:rsidR="006B4FE7" w:rsidRPr="003A3816">
        <w:rPr>
          <w:rFonts w:cs="Arial"/>
          <w:lang w:val="en-US"/>
        </w:rPr>
        <w:t xml:space="preserve">basic scrum, </w:t>
      </w:r>
      <w:proofErr w:type="gramStart"/>
      <w:r w:rsidR="006B4FE7" w:rsidRPr="003A3816">
        <w:rPr>
          <w:rFonts w:cs="Arial"/>
          <w:lang w:val="en-US"/>
        </w:rPr>
        <w:t>requirements which describe a certain task</w:t>
      </w:r>
      <w:proofErr w:type="gramEnd"/>
      <w:r w:rsidR="006B4FE7" w:rsidRPr="003A3816">
        <w:rPr>
          <w:rFonts w:cs="Arial"/>
          <w:lang w:val="en-US"/>
        </w:rPr>
        <w:t xml:space="preserve"> do not have a clear interpretation. </w:t>
      </w:r>
      <w:proofErr w:type="gramStart"/>
      <w:r w:rsidR="006B4FE7" w:rsidRPr="003A3816">
        <w:rPr>
          <w:rFonts w:cs="Arial"/>
          <w:lang w:val="en-US"/>
        </w:rPr>
        <w:t>Also</w:t>
      </w:r>
      <w:proofErr w:type="gramEnd"/>
      <w:r w:rsidR="006B4FE7" w:rsidRPr="003A3816">
        <w:rPr>
          <w:rFonts w:cs="Arial"/>
          <w:lang w:val="en-US"/>
        </w:rPr>
        <w:t xml:space="preserve">, the basic model does not take into account the experience of the developers </w:t>
      </w:r>
      <w:r w:rsidR="00990FFD">
        <w:rPr>
          <w:rFonts w:cs="Arial"/>
          <w:lang w:val="en-US"/>
        </w:rPr>
        <w:t xml:space="preserve">nor </w:t>
      </w:r>
      <w:r w:rsidR="006B4FE7" w:rsidRPr="003A3816">
        <w:rPr>
          <w:rFonts w:cs="Arial"/>
          <w:lang w:val="en-US"/>
        </w:rPr>
        <w:t xml:space="preserve">the logical dependencies of input variables. </w:t>
      </w:r>
      <w:r w:rsidR="006B4FE7" w:rsidRPr="00883BBB">
        <w:rPr>
          <w:rFonts w:cs="Arial"/>
          <w:highlight w:val="yellow"/>
          <w:lang w:val="en-US"/>
        </w:rPr>
        <w:t xml:space="preserve">Fuzzy inference systems are particularly useful for this purpose, because it incorporates logic in inference process and inputs </w:t>
      </w:r>
      <w:proofErr w:type="gramStart"/>
      <w:r w:rsidR="006B4FE7" w:rsidRPr="00883BBB">
        <w:rPr>
          <w:rFonts w:cs="Arial"/>
          <w:highlight w:val="yellow"/>
          <w:lang w:val="en-US"/>
        </w:rPr>
        <w:t>are presented</w:t>
      </w:r>
      <w:proofErr w:type="gramEnd"/>
      <w:r w:rsidR="006B4FE7" w:rsidRPr="00883BBB">
        <w:rPr>
          <w:rFonts w:cs="Arial"/>
          <w:highlight w:val="yellow"/>
          <w:lang w:val="en-US"/>
        </w:rPr>
        <w:t xml:space="preserve"> using linguistic quantifiers.</w:t>
      </w:r>
      <w:r w:rsidR="006B4FE7" w:rsidRPr="003A3816">
        <w:rPr>
          <w:rFonts w:cs="Arial"/>
          <w:lang w:val="en-US"/>
        </w:rPr>
        <w:t xml:space="preserve"> Aggregation function </w:t>
      </w:r>
      <w:proofErr w:type="gramStart"/>
      <w:r w:rsidR="006B4FE7" w:rsidRPr="003A3816">
        <w:rPr>
          <w:rFonts w:cs="Arial"/>
          <w:lang w:val="en-US"/>
        </w:rPr>
        <w:t>is used</w:t>
      </w:r>
      <w:proofErr w:type="gramEnd"/>
      <w:r w:rsidR="006B4FE7" w:rsidRPr="003A3816">
        <w:rPr>
          <w:rFonts w:cs="Arial"/>
          <w:lang w:val="en-US"/>
        </w:rPr>
        <w:t xml:space="preserve"> to aggregate predictions in a single value that uniquely represent a specific task</w:t>
      </w:r>
      <w:r w:rsidR="006F20AA">
        <w:rPr>
          <w:rFonts w:cs="Arial"/>
          <w:lang w:val="en-US"/>
        </w:rPr>
        <w:t>,</w:t>
      </w:r>
      <w:r w:rsidR="006B4FE7" w:rsidRPr="003A3816">
        <w:rPr>
          <w:rFonts w:cs="Arial"/>
          <w:lang w:val="en-US"/>
        </w:rPr>
        <w:t xml:space="preserve"> while a feedback is employed to adjust an input variable to improve system performance. Further</w:t>
      </w:r>
      <w:r w:rsidR="006F20AA">
        <w:rPr>
          <w:rFonts w:cs="Arial"/>
          <w:lang w:val="en-US"/>
        </w:rPr>
        <w:t>more</w:t>
      </w:r>
      <w:r w:rsidR="006B4FE7" w:rsidRPr="003A3816">
        <w:rPr>
          <w:rFonts w:cs="Arial"/>
          <w:lang w:val="en-US"/>
        </w:rPr>
        <w:t xml:space="preserve">, the proposed system </w:t>
      </w:r>
      <w:proofErr w:type="gramStart"/>
      <w:r w:rsidR="006B4FE7" w:rsidRPr="003A3816">
        <w:rPr>
          <w:rFonts w:cs="Arial"/>
          <w:lang w:val="en-US"/>
        </w:rPr>
        <w:t>is simulated</w:t>
      </w:r>
      <w:proofErr w:type="gramEnd"/>
      <w:r w:rsidR="006B4FE7" w:rsidRPr="003A3816">
        <w:rPr>
          <w:rFonts w:cs="Arial"/>
          <w:lang w:val="en-US"/>
        </w:rPr>
        <w:t xml:space="preserve"> with randomly generated inputs in order to analyze it</w:t>
      </w:r>
      <w:r w:rsidR="00883BBB">
        <w:rPr>
          <w:rFonts w:cs="Arial"/>
          <w:lang w:val="en-US"/>
        </w:rPr>
        <w:t>s</w:t>
      </w:r>
      <w:r w:rsidR="006B4FE7" w:rsidRPr="003A3816">
        <w:rPr>
          <w:rFonts w:cs="Arial"/>
          <w:lang w:val="en-US"/>
        </w:rPr>
        <w:t xml:space="preserve"> behavior. The predictions of the system are more accurate and </w:t>
      </w:r>
      <w:r w:rsidR="00090387" w:rsidRPr="003A3816">
        <w:rPr>
          <w:rFonts w:cs="Arial"/>
          <w:lang w:val="en-US"/>
        </w:rPr>
        <w:t xml:space="preserve">with </w:t>
      </w:r>
      <w:r w:rsidR="006F20AA">
        <w:rPr>
          <w:rStyle w:val="shorttext"/>
          <w:lang w:val="en-US"/>
        </w:rPr>
        <w:t xml:space="preserve">s smaller </w:t>
      </w:r>
      <w:r w:rsidR="00090387" w:rsidRPr="003A3816">
        <w:rPr>
          <w:rStyle w:val="shorttext"/>
          <w:lang w:val="en-US"/>
        </w:rPr>
        <w:t>deviation</w:t>
      </w:r>
      <w:r w:rsidR="00127531" w:rsidRPr="003A3816">
        <w:rPr>
          <w:rStyle w:val="shorttext"/>
          <w:lang w:val="en-US"/>
        </w:rPr>
        <w:t xml:space="preserve"> in </w:t>
      </w:r>
      <w:r w:rsidR="00F960D6" w:rsidRPr="003A3816">
        <w:rPr>
          <w:rStyle w:val="shorttext"/>
          <w:lang w:val="en-US"/>
        </w:rPr>
        <w:t xml:space="preserve">the </w:t>
      </w:r>
      <w:r w:rsidR="00127531" w:rsidRPr="003A3816">
        <w:rPr>
          <w:rStyle w:val="shorttext"/>
          <w:lang w:val="en-US"/>
        </w:rPr>
        <w:t>final iterations</w:t>
      </w:r>
      <w:r w:rsidR="006B4FE7" w:rsidRPr="003A3816">
        <w:rPr>
          <w:rFonts w:cs="Arial"/>
          <w:lang w:val="en-US"/>
        </w:rPr>
        <w:t>.</w:t>
      </w:r>
    </w:p>
    <w:p w14:paraId="79B14190" w14:textId="77777777" w:rsidR="00B304FC" w:rsidRPr="00A75A2E" w:rsidRDefault="00B304FC" w:rsidP="00B304FC">
      <w:pPr>
        <w:pStyle w:val="Keywords"/>
        <w:rPr>
          <w:rFonts w:cs="Arial"/>
        </w:rPr>
      </w:pPr>
    </w:p>
    <w:p w14:paraId="202D3A6F" w14:textId="77777777" w:rsidR="00B304FC" w:rsidRDefault="000B541D" w:rsidP="004708D6">
      <w:pPr>
        <w:pStyle w:val="Keywords"/>
      </w:pPr>
      <w:r w:rsidRPr="00A75A2E">
        <w:rPr>
          <w:b/>
        </w:rPr>
        <w:t>Key</w:t>
      </w:r>
      <w:r w:rsidR="007C2405" w:rsidRPr="00A75A2E">
        <w:rPr>
          <w:b/>
        </w:rPr>
        <w:t>word</w:t>
      </w:r>
      <w:r w:rsidRPr="00A75A2E">
        <w:rPr>
          <w:b/>
        </w:rPr>
        <w:t>s</w:t>
      </w:r>
      <w:r w:rsidR="007C2405" w:rsidRPr="00A75A2E">
        <w:t>:</w:t>
      </w:r>
      <w:ins w:id="3" w:author="Author">
        <w:r w:rsidR="003A3816">
          <w:t xml:space="preserve"> </w:t>
        </w:r>
      </w:ins>
      <w:r w:rsidR="001C6F1D" w:rsidRPr="001C6F1D">
        <w:t xml:space="preserve">scrum methodology, decision support system, </w:t>
      </w:r>
      <w:r w:rsidR="00B21F00">
        <w:t xml:space="preserve">fuzzy logic, </w:t>
      </w:r>
      <w:r w:rsidR="001C6F1D" w:rsidRPr="001C6F1D">
        <w:t>fuzzy inference system, aggregation operator, feedback function</w:t>
      </w:r>
    </w:p>
    <w:p w14:paraId="02277764" w14:textId="77777777" w:rsidR="000E49AA" w:rsidRPr="000E49AA" w:rsidRDefault="000E49AA" w:rsidP="000E49AA">
      <w:pPr>
        <w:pStyle w:val="Maintext"/>
        <w:rPr>
          <w:rFonts w:cs="Arial"/>
          <w:lang w:val="en-US"/>
        </w:rPr>
      </w:pPr>
    </w:p>
    <w:p w14:paraId="3F1BDA3F" w14:textId="77777777" w:rsidR="006B4FE7" w:rsidRPr="00A75A2E" w:rsidRDefault="006B4FE7" w:rsidP="006B4FE7">
      <w:pPr>
        <w:pStyle w:val="Subtitle1"/>
        <w:rPr>
          <w:rFonts w:cs="Arial"/>
          <w:lang w:val="en-US"/>
        </w:rPr>
      </w:pPr>
      <w:r w:rsidRPr="00A75A2E">
        <w:rPr>
          <w:rFonts w:cs="Arial"/>
          <w:lang w:val="en-US"/>
        </w:rPr>
        <w:t>1. introduction</w:t>
      </w:r>
    </w:p>
    <w:p w14:paraId="2A906F18" w14:textId="77777777" w:rsidR="006B4FE7" w:rsidRDefault="006B4FE7" w:rsidP="006B4FE7">
      <w:pPr>
        <w:pStyle w:val="Maintext"/>
        <w:rPr>
          <w:rFonts w:cs="Arial"/>
          <w:lang w:val="en-US"/>
        </w:rPr>
      </w:pPr>
      <w:r>
        <w:rPr>
          <w:rFonts w:cs="Arial"/>
          <w:lang w:val="en-US"/>
        </w:rPr>
        <w:t>Scrum as an agile methodology is very popular within the</w:t>
      </w:r>
      <w:r w:rsidR="00883BBB">
        <w:rPr>
          <w:rFonts w:cs="Arial"/>
          <w:lang w:val="en-US"/>
        </w:rPr>
        <w:t xml:space="preserve"> software and product development</w:t>
      </w:r>
      <w:r>
        <w:rPr>
          <w:rFonts w:cs="Arial"/>
          <w:lang w:val="en-US"/>
        </w:rPr>
        <w:t>. Scrum is ideal for project</w:t>
      </w:r>
      <w:r w:rsidR="00883BBB">
        <w:rPr>
          <w:rFonts w:cs="Arial"/>
          <w:lang w:val="en-US"/>
        </w:rPr>
        <w:t>s</w:t>
      </w:r>
      <w:r>
        <w:rPr>
          <w:rFonts w:cs="Arial"/>
          <w:lang w:val="en-US"/>
        </w:rPr>
        <w:t xml:space="preserve"> with aggressive deadlines, complex requirements, and </w:t>
      </w:r>
      <w:r w:rsidR="00883BBB">
        <w:rPr>
          <w:rFonts w:cs="Arial"/>
          <w:lang w:val="en-US"/>
        </w:rPr>
        <w:t xml:space="preserve">a </w:t>
      </w:r>
      <w:r>
        <w:rPr>
          <w:rFonts w:cs="Arial"/>
          <w:lang w:val="en-US"/>
        </w:rPr>
        <w:t>significant degree of uniqueness</w:t>
      </w:r>
      <w:r w:rsidR="00F473D9">
        <w:rPr>
          <w:rFonts w:cs="Arial"/>
          <w:lang w:val="en-US"/>
        </w:rPr>
        <w:t xml:space="preserve"> (</w:t>
      </w:r>
      <w:proofErr w:type="spellStart"/>
      <w:r w:rsidR="00F473D9" w:rsidRPr="006E1388">
        <w:rPr>
          <w:rFonts w:cs="Arial"/>
          <w:lang w:val="en-US"/>
        </w:rPr>
        <w:t>Almseidin</w:t>
      </w:r>
      <w:proofErr w:type="spellEnd"/>
      <w:r w:rsidR="00F473D9">
        <w:rPr>
          <w:rFonts w:cs="Arial"/>
          <w:lang w:val="en-US"/>
        </w:rPr>
        <w:t xml:space="preserve"> et al. 2015)</w:t>
      </w:r>
      <w:r w:rsidR="00883BBB">
        <w:rPr>
          <w:rFonts w:cs="Arial"/>
          <w:lang w:val="en-US"/>
        </w:rPr>
        <w:t xml:space="preserve">. Although </w:t>
      </w:r>
      <w:r>
        <w:rPr>
          <w:rFonts w:cs="Arial"/>
          <w:lang w:val="en-US"/>
        </w:rPr>
        <w:t xml:space="preserve">development teams are </w:t>
      </w:r>
      <w:r w:rsidR="00883BBB">
        <w:rPr>
          <w:rFonts w:cs="Arial"/>
          <w:lang w:val="en-US"/>
        </w:rPr>
        <w:t xml:space="preserve">nowadays </w:t>
      </w:r>
      <w:r>
        <w:rPr>
          <w:rFonts w:cs="Arial"/>
          <w:lang w:val="en-US"/>
        </w:rPr>
        <w:t>often dist</w:t>
      </w:r>
      <w:r w:rsidR="00883BBB">
        <w:rPr>
          <w:rFonts w:cs="Arial"/>
          <w:lang w:val="en-US"/>
        </w:rPr>
        <w:t xml:space="preserve">ributed all over the world, </w:t>
      </w:r>
      <w:r>
        <w:rPr>
          <w:rFonts w:cs="Arial"/>
          <w:lang w:val="en-US"/>
        </w:rPr>
        <w:t xml:space="preserve">this methodology </w:t>
      </w:r>
      <w:r w:rsidR="00883BBB">
        <w:rPr>
          <w:rFonts w:cs="Arial"/>
          <w:lang w:val="en-US"/>
        </w:rPr>
        <w:t xml:space="preserve">is still used to run projects </w:t>
      </w:r>
      <w:r w:rsidR="002B5786">
        <w:rPr>
          <w:rFonts w:cs="Arial"/>
          <w:lang w:val="en-US"/>
        </w:rPr>
        <w:t>(</w:t>
      </w:r>
      <w:r w:rsidR="002B5786" w:rsidRPr="00196821">
        <w:rPr>
          <w:rFonts w:cs="Arial"/>
          <w:lang w:val="en-US"/>
        </w:rPr>
        <w:t>Sutherland</w:t>
      </w:r>
      <w:r w:rsidR="002B5786">
        <w:rPr>
          <w:rFonts w:cs="Arial"/>
          <w:lang w:val="en-US"/>
        </w:rPr>
        <w:t xml:space="preserve"> et al. 2007)</w:t>
      </w:r>
      <w:r>
        <w:rPr>
          <w:rFonts w:cs="Arial"/>
          <w:lang w:val="en-US"/>
        </w:rPr>
        <w:t xml:space="preserve">.In </w:t>
      </w:r>
      <w:r w:rsidR="006B60F5">
        <w:rPr>
          <w:rFonts w:cs="Arial"/>
          <w:lang w:val="en-US"/>
        </w:rPr>
        <w:t>scrum</w:t>
      </w:r>
      <w:r>
        <w:rPr>
          <w:rFonts w:cs="Arial"/>
          <w:lang w:val="en-US"/>
        </w:rPr>
        <w:t>, projects move forward through the series of iterations called sprints, and each sprint is typically two to four weeks long.</w:t>
      </w:r>
    </w:p>
    <w:p w14:paraId="0202ABC9" w14:textId="77777777" w:rsidR="006B4FE7" w:rsidRDefault="006B4FE7" w:rsidP="006B4FE7">
      <w:pPr>
        <w:pStyle w:val="Maintext"/>
        <w:rPr>
          <w:rFonts w:cs="Arial"/>
          <w:lang w:val="en-US"/>
        </w:rPr>
      </w:pPr>
    </w:p>
    <w:p w14:paraId="3B84FD1C" w14:textId="77777777" w:rsidR="006B4FE7" w:rsidRDefault="006B4FE7" w:rsidP="006B4FE7">
      <w:pPr>
        <w:pStyle w:val="Maintext"/>
        <w:rPr>
          <w:rFonts w:cs="Arial"/>
          <w:lang w:val="en-US"/>
        </w:rPr>
      </w:pPr>
      <w:r>
        <w:rPr>
          <w:rFonts w:cs="Arial"/>
          <w:lang w:val="en-US"/>
        </w:rPr>
        <w:t xml:space="preserve">At the start of each sprint, </w:t>
      </w:r>
      <w:r w:rsidR="00B21092">
        <w:rPr>
          <w:rFonts w:cs="Arial"/>
          <w:lang w:val="en-US"/>
        </w:rPr>
        <w:t>a whole team</w:t>
      </w:r>
      <w:r>
        <w:rPr>
          <w:rFonts w:cs="Arial"/>
          <w:lang w:val="en-US"/>
        </w:rPr>
        <w:t xml:space="preserve"> of developers has a meeting (sprint planning meeting) where they decide which tasks should be included in the following sprint. They all have a list of features/tasks (made by </w:t>
      </w:r>
      <w:r w:rsidR="00B21092">
        <w:rPr>
          <w:rFonts w:cs="Arial"/>
          <w:lang w:val="en-US"/>
        </w:rPr>
        <w:t>experts</w:t>
      </w:r>
      <w:r>
        <w:rPr>
          <w:rFonts w:cs="Arial"/>
          <w:lang w:val="en-US"/>
        </w:rPr>
        <w:t xml:space="preserve">) that </w:t>
      </w:r>
      <w:proofErr w:type="gramStart"/>
      <w:r>
        <w:rPr>
          <w:rFonts w:cs="Arial"/>
          <w:lang w:val="en-US"/>
        </w:rPr>
        <w:t>should be implemented</w:t>
      </w:r>
      <w:proofErr w:type="gramEnd"/>
      <w:r>
        <w:rPr>
          <w:rFonts w:cs="Arial"/>
          <w:lang w:val="en-US"/>
        </w:rPr>
        <w:t xml:space="preserve"> by the end of the project. These features/requirements </w:t>
      </w:r>
      <w:proofErr w:type="gramStart"/>
      <w:r>
        <w:rPr>
          <w:rFonts w:cs="Arial"/>
          <w:lang w:val="en-US"/>
        </w:rPr>
        <w:t>are coll</w:t>
      </w:r>
      <w:r w:rsidR="002B5786">
        <w:rPr>
          <w:rFonts w:cs="Arial"/>
          <w:lang w:val="en-US"/>
        </w:rPr>
        <w:t>ected</w:t>
      </w:r>
      <w:proofErr w:type="gramEnd"/>
      <w:r w:rsidR="002B5786">
        <w:rPr>
          <w:rFonts w:cs="Arial"/>
          <w:lang w:val="en-US"/>
        </w:rPr>
        <w:t xml:space="preserve"> in the Product Backlog (</w:t>
      </w:r>
      <w:proofErr w:type="spellStart"/>
      <w:r w:rsidR="002B5786" w:rsidRPr="002B5786">
        <w:rPr>
          <w:rFonts w:cs="Arial"/>
          <w:lang w:val="en-US"/>
        </w:rPr>
        <w:t>Duechting</w:t>
      </w:r>
      <w:proofErr w:type="spellEnd"/>
      <w:r w:rsidR="002B5786">
        <w:rPr>
          <w:rFonts w:cs="Arial"/>
          <w:lang w:val="en-US"/>
        </w:rPr>
        <w:t xml:space="preserve"> et al. 2007)</w:t>
      </w:r>
      <w:r>
        <w:rPr>
          <w:rFonts w:cs="Arial"/>
          <w:lang w:val="en-US"/>
        </w:rPr>
        <w:t xml:space="preserve">. Each task </w:t>
      </w:r>
      <w:proofErr w:type="gramStart"/>
      <w:r>
        <w:rPr>
          <w:rFonts w:cs="Arial"/>
          <w:lang w:val="en-US"/>
        </w:rPr>
        <w:t>is weighted</w:t>
      </w:r>
      <w:proofErr w:type="gramEnd"/>
      <w:r>
        <w:rPr>
          <w:rFonts w:cs="Arial"/>
          <w:lang w:val="en-US"/>
        </w:rPr>
        <w:t xml:space="preserve"> with some number of points. In </w:t>
      </w:r>
      <w:r w:rsidR="00B21092">
        <w:rPr>
          <w:rFonts w:cs="Arial"/>
          <w:lang w:val="en-US"/>
        </w:rPr>
        <w:t>scrum</w:t>
      </w:r>
      <w:r>
        <w:rPr>
          <w:rFonts w:cs="Arial"/>
          <w:lang w:val="en-US"/>
        </w:rPr>
        <w:t xml:space="preserve">, these points </w:t>
      </w:r>
      <w:proofErr w:type="gramStart"/>
      <w:r>
        <w:rPr>
          <w:rFonts w:cs="Arial"/>
          <w:lang w:val="en-US"/>
        </w:rPr>
        <w:t>are called</w:t>
      </w:r>
      <w:proofErr w:type="gramEnd"/>
      <w:r>
        <w:rPr>
          <w:rFonts w:cs="Arial"/>
          <w:lang w:val="en-US"/>
        </w:rPr>
        <w:t xml:space="preserve"> story points. </w:t>
      </w:r>
      <w:r w:rsidR="00813AA4">
        <w:rPr>
          <w:rFonts w:cs="Arial"/>
          <w:lang w:val="en-US"/>
        </w:rPr>
        <w:t xml:space="preserve">A </w:t>
      </w:r>
      <w:r w:rsidR="00B21092">
        <w:rPr>
          <w:rFonts w:cs="Arial"/>
          <w:lang w:val="en-US"/>
        </w:rPr>
        <w:t>number</w:t>
      </w:r>
      <w:r w:rsidR="00813AA4">
        <w:rPr>
          <w:rFonts w:cs="Arial"/>
          <w:lang w:val="en-US"/>
        </w:rPr>
        <w:t xml:space="preserve"> of story points that are contained within a </w:t>
      </w:r>
      <w:r>
        <w:rPr>
          <w:rFonts w:cs="Arial"/>
          <w:lang w:val="en-US"/>
        </w:rPr>
        <w:t>sprint is well known, but</w:t>
      </w:r>
      <w:r w:rsidR="00813AA4">
        <w:rPr>
          <w:rFonts w:cs="Arial"/>
          <w:lang w:val="en-US"/>
        </w:rPr>
        <w:t xml:space="preserve"> the number of tasks included in </w:t>
      </w:r>
      <w:r>
        <w:rPr>
          <w:rFonts w:cs="Arial"/>
          <w:lang w:val="en-US"/>
        </w:rPr>
        <w:t xml:space="preserve">the sprint depends on </w:t>
      </w:r>
      <w:r w:rsidR="00B21092">
        <w:rPr>
          <w:rFonts w:cs="Arial"/>
          <w:lang w:val="en-US"/>
        </w:rPr>
        <w:t>the developers’ estimation</w:t>
      </w:r>
      <w:r>
        <w:rPr>
          <w:rFonts w:cs="Arial"/>
          <w:lang w:val="en-US"/>
        </w:rPr>
        <w:t xml:space="preserve"> </w:t>
      </w:r>
      <w:r w:rsidR="00813AA4">
        <w:rPr>
          <w:rFonts w:cs="Arial"/>
          <w:lang w:val="en-US"/>
        </w:rPr>
        <w:t xml:space="preserve">on </w:t>
      </w:r>
      <w:r>
        <w:rPr>
          <w:rFonts w:cs="Arial"/>
          <w:lang w:val="en-US"/>
        </w:rPr>
        <w:t xml:space="preserve">how difficult each task is. In the </w:t>
      </w:r>
      <w:proofErr w:type="gramStart"/>
      <w:r>
        <w:rPr>
          <w:rFonts w:cs="Arial"/>
          <w:lang w:val="en-US"/>
        </w:rPr>
        <w:t>spri</w:t>
      </w:r>
      <w:r w:rsidR="00813AA4">
        <w:rPr>
          <w:rFonts w:cs="Arial"/>
          <w:lang w:val="en-US"/>
        </w:rPr>
        <w:t>nt planning</w:t>
      </w:r>
      <w:proofErr w:type="gramEnd"/>
      <w:r w:rsidR="00813AA4">
        <w:rPr>
          <w:rFonts w:cs="Arial"/>
          <w:lang w:val="en-US"/>
        </w:rPr>
        <w:t xml:space="preserve"> meeting, they negotiate </w:t>
      </w:r>
      <w:r>
        <w:rPr>
          <w:rFonts w:cs="Arial"/>
          <w:lang w:val="en-US"/>
        </w:rPr>
        <w:t>the</w:t>
      </w:r>
      <w:r w:rsidR="00813AA4">
        <w:rPr>
          <w:rFonts w:cs="Arial"/>
          <w:lang w:val="en-US"/>
        </w:rPr>
        <w:t xml:space="preserve"> value of the tasks </w:t>
      </w:r>
      <w:r>
        <w:rPr>
          <w:rFonts w:cs="Arial"/>
          <w:lang w:val="en-US"/>
        </w:rPr>
        <w:t xml:space="preserve">and how many tasks from the Product Backlog will be included. They all give a value (weight) to each task independently. Later, their </w:t>
      </w:r>
      <w:r w:rsidR="000457E9">
        <w:rPr>
          <w:rFonts w:cs="Arial"/>
          <w:lang w:val="en-US"/>
        </w:rPr>
        <w:t xml:space="preserve">manager (scrum master) looks </w:t>
      </w:r>
      <w:r>
        <w:rPr>
          <w:rFonts w:cs="Arial"/>
          <w:lang w:val="en-US"/>
        </w:rPr>
        <w:t>at the values for the task</w:t>
      </w:r>
      <w:r w:rsidR="000457E9">
        <w:rPr>
          <w:rFonts w:cs="Arial"/>
          <w:lang w:val="en-US"/>
        </w:rPr>
        <w:t xml:space="preserve">s and decides (with agreement of the whole </w:t>
      </w:r>
      <w:r w:rsidR="00B21092">
        <w:rPr>
          <w:rFonts w:cs="Arial"/>
          <w:lang w:val="en-US"/>
        </w:rPr>
        <w:t>team</w:t>
      </w:r>
      <w:r>
        <w:rPr>
          <w:rFonts w:cs="Arial"/>
          <w:lang w:val="en-US"/>
        </w:rPr>
        <w:t>) how many story</w:t>
      </w:r>
      <w:r w:rsidR="000457E9">
        <w:rPr>
          <w:rFonts w:cs="Arial"/>
          <w:lang w:val="en-US"/>
        </w:rPr>
        <w:t xml:space="preserve"> points each task is actually </w:t>
      </w:r>
      <w:proofErr w:type="gramStart"/>
      <w:r w:rsidR="000457E9">
        <w:rPr>
          <w:rFonts w:cs="Arial"/>
          <w:lang w:val="en-US"/>
        </w:rPr>
        <w:t xml:space="preserve">worth </w:t>
      </w:r>
      <w:r>
        <w:rPr>
          <w:rFonts w:cs="Arial"/>
          <w:lang w:val="en-US"/>
        </w:rPr>
        <w:t>.</w:t>
      </w:r>
      <w:proofErr w:type="gramEnd"/>
      <w:r>
        <w:rPr>
          <w:rFonts w:cs="Arial"/>
          <w:lang w:val="en-US"/>
        </w:rPr>
        <w:t xml:space="preserve"> </w:t>
      </w:r>
    </w:p>
    <w:p w14:paraId="77EEF2C3" w14:textId="77777777" w:rsidR="006B4FE7" w:rsidRDefault="006B4FE7" w:rsidP="006B4FE7">
      <w:pPr>
        <w:pStyle w:val="Maintext"/>
        <w:rPr>
          <w:rFonts w:cs="Arial"/>
          <w:lang w:val="en-US"/>
        </w:rPr>
      </w:pPr>
    </w:p>
    <w:p w14:paraId="24E420A5" w14:textId="77777777" w:rsidR="006B4FE7" w:rsidRDefault="006B4FE7" w:rsidP="006B4FE7">
      <w:pPr>
        <w:pStyle w:val="Maintext"/>
        <w:rPr>
          <w:rFonts w:cs="Arial"/>
          <w:lang w:val="en-US"/>
        </w:rPr>
      </w:pPr>
      <w:r>
        <w:rPr>
          <w:rFonts w:cs="Arial"/>
          <w:lang w:val="en-US"/>
        </w:rPr>
        <w:t xml:space="preserve">Although </w:t>
      </w:r>
      <w:r w:rsidR="00B21092">
        <w:rPr>
          <w:rFonts w:cs="Arial"/>
          <w:lang w:val="en-US"/>
        </w:rPr>
        <w:t>the scrum methodology</w:t>
      </w:r>
      <w:r>
        <w:rPr>
          <w:rFonts w:cs="Arial"/>
          <w:lang w:val="en-US"/>
        </w:rPr>
        <w:t xml:space="preserve"> is successfully applied in various fields, there are certain issues that shoul</w:t>
      </w:r>
      <w:r w:rsidR="0070070A">
        <w:rPr>
          <w:rFonts w:cs="Arial"/>
          <w:lang w:val="en-US"/>
        </w:rPr>
        <w:t xml:space="preserve">d be addressed </w:t>
      </w:r>
      <w:proofErr w:type="gramStart"/>
      <w:r w:rsidR="0070070A">
        <w:rPr>
          <w:rFonts w:cs="Arial"/>
          <w:lang w:val="en-US"/>
        </w:rPr>
        <w:t>with regards to</w:t>
      </w:r>
      <w:proofErr w:type="gramEnd"/>
      <w:r w:rsidR="0070070A">
        <w:rPr>
          <w:rFonts w:cs="Arial"/>
          <w:lang w:val="en-US"/>
        </w:rPr>
        <w:t xml:space="preserve"> the </w:t>
      </w:r>
      <w:r>
        <w:rPr>
          <w:rFonts w:cs="Arial"/>
          <w:lang w:val="en-US"/>
        </w:rPr>
        <w:t xml:space="preserve">story point estimation. Developers often think that </w:t>
      </w:r>
      <w:r w:rsidR="00611581">
        <w:rPr>
          <w:rFonts w:cs="Arial"/>
          <w:lang w:val="en-US"/>
        </w:rPr>
        <w:t xml:space="preserve">the </w:t>
      </w:r>
      <w:r>
        <w:rPr>
          <w:rFonts w:cs="Arial"/>
          <w:lang w:val="en-US"/>
        </w:rPr>
        <w:t xml:space="preserve">number of </w:t>
      </w:r>
      <w:r w:rsidR="00611581">
        <w:rPr>
          <w:rFonts w:cs="Arial"/>
          <w:lang w:val="en-US"/>
        </w:rPr>
        <w:t xml:space="preserve">story points for each task corresponds to a </w:t>
      </w:r>
      <w:r w:rsidR="00B21092">
        <w:rPr>
          <w:rFonts w:cs="Arial"/>
          <w:lang w:val="en-US"/>
        </w:rPr>
        <w:t>number</w:t>
      </w:r>
      <w:r>
        <w:rPr>
          <w:rFonts w:cs="Arial"/>
          <w:lang w:val="en-US"/>
        </w:rPr>
        <w:t xml:space="preserve"> of hours/days </w:t>
      </w:r>
      <w:r w:rsidR="0070070A">
        <w:rPr>
          <w:rFonts w:cs="Arial"/>
          <w:lang w:val="en-US"/>
        </w:rPr>
        <w:t xml:space="preserve">needed </w:t>
      </w:r>
      <w:r>
        <w:rPr>
          <w:rFonts w:cs="Arial"/>
          <w:lang w:val="en-US"/>
        </w:rPr>
        <w:t xml:space="preserve">to complete this task. </w:t>
      </w:r>
      <w:r w:rsidR="00B21092">
        <w:rPr>
          <w:rFonts w:cs="Arial"/>
          <w:lang w:val="en-US"/>
        </w:rPr>
        <w:t>The first assumption</w:t>
      </w:r>
      <w:r w:rsidR="0070070A">
        <w:rPr>
          <w:rFonts w:cs="Arial"/>
          <w:lang w:val="en-US"/>
        </w:rPr>
        <w:t xml:space="preserve"> about the concept of </w:t>
      </w:r>
      <w:r>
        <w:rPr>
          <w:rFonts w:cs="Arial"/>
          <w:lang w:val="en-US"/>
        </w:rPr>
        <w:t>story points is that they are just points, relative values</w:t>
      </w:r>
      <w:r w:rsidR="00C22F68">
        <w:rPr>
          <w:rFonts w:cs="Arial"/>
          <w:lang w:val="en-US"/>
        </w:rPr>
        <w:t>,</w:t>
      </w:r>
      <w:r>
        <w:rPr>
          <w:rFonts w:cs="Arial"/>
          <w:lang w:val="en-US"/>
        </w:rPr>
        <w:t xml:space="preserve"> </w:t>
      </w:r>
      <w:r w:rsidR="0070070A">
        <w:rPr>
          <w:rFonts w:cs="Arial"/>
          <w:lang w:val="en-US"/>
        </w:rPr>
        <w:t xml:space="preserve">as opposed to </w:t>
      </w:r>
      <w:r>
        <w:rPr>
          <w:rFonts w:cs="Arial"/>
          <w:lang w:val="en-US"/>
        </w:rPr>
        <w:t xml:space="preserve">absolute values. </w:t>
      </w:r>
      <w:r w:rsidR="0070070A">
        <w:rPr>
          <w:rFonts w:cs="Arial"/>
          <w:lang w:val="en-US"/>
        </w:rPr>
        <w:t xml:space="preserve">Anyone looking at the values </w:t>
      </w:r>
      <w:r>
        <w:rPr>
          <w:rFonts w:cs="Arial"/>
          <w:lang w:val="en-US"/>
        </w:rPr>
        <w:t xml:space="preserve">could be able to compare tasks based on story points </w:t>
      </w:r>
      <w:r w:rsidR="0070070A">
        <w:rPr>
          <w:rFonts w:cs="Arial"/>
          <w:lang w:val="en-US"/>
        </w:rPr>
        <w:t xml:space="preserve">without expressing these values in terms </w:t>
      </w:r>
      <w:r w:rsidR="00C22F68">
        <w:rPr>
          <w:rFonts w:cs="Arial"/>
          <w:lang w:val="en-US"/>
        </w:rPr>
        <w:t xml:space="preserve">of </w:t>
      </w:r>
      <w:r>
        <w:rPr>
          <w:rFonts w:cs="Arial"/>
          <w:lang w:val="en-US"/>
        </w:rPr>
        <w:t xml:space="preserve">how many hours/days </w:t>
      </w:r>
      <w:proofErr w:type="gramStart"/>
      <w:r w:rsidR="0070070A">
        <w:rPr>
          <w:rFonts w:cs="Arial"/>
          <w:lang w:val="en-US"/>
        </w:rPr>
        <w:t xml:space="preserve">would be </w:t>
      </w:r>
      <w:r w:rsidR="00B21092">
        <w:rPr>
          <w:rFonts w:cs="Arial"/>
          <w:lang w:val="en-US"/>
        </w:rPr>
        <w:t>needed</w:t>
      </w:r>
      <w:proofErr w:type="gramEnd"/>
      <w:r w:rsidR="0070070A">
        <w:rPr>
          <w:rFonts w:cs="Arial"/>
          <w:lang w:val="en-US"/>
        </w:rPr>
        <w:t xml:space="preserve"> to complete these tasks</w:t>
      </w:r>
      <w:r>
        <w:rPr>
          <w:rFonts w:cs="Arial"/>
          <w:lang w:val="en-US"/>
        </w:rPr>
        <w:t xml:space="preserve">. Another issue </w:t>
      </w:r>
      <w:proofErr w:type="gramStart"/>
      <w:r>
        <w:rPr>
          <w:rFonts w:cs="Arial"/>
          <w:lang w:val="en-US"/>
        </w:rPr>
        <w:t>is related</w:t>
      </w:r>
      <w:proofErr w:type="gramEnd"/>
      <w:r>
        <w:rPr>
          <w:rFonts w:cs="Arial"/>
          <w:lang w:val="en-US"/>
        </w:rPr>
        <w:t xml:space="preserve"> to the experience of developers. </w:t>
      </w:r>
      <w:r w:rsidR="00B21092">
        <w:rPr>
          <w:rFonts w:cs="Arial"/>
          <w:lang w:val="en-US"/>
        </w:rPr>
        <w:t>Some developers</w:t>
      </w:r>
      <w:r>
        <w:rPr>
          <w:rFonts w:cs="Arial"/>
          <w:lang w:val="en-US"/>
        </w:rPr>
        <w:t xml:space="preserve"> are experienced and tas</w:t>
      </w:r>
      <w:r w:rsidR="0070070A">
        <w:rPr>
          <w:rFonts w:cs="Arial"/>
          <w:lang w:val="en-US"/>
        </w:rPr>
        <w:t>ks are often too easy for them, while others might not be that good at estimation</w:t>
      </w:r>
      <w:r>
        <w:rPr>
          <w:rFonts w:cs="Arial"/>
          <w:lang w:val="en-US"/>
        </w:rPr>
        <w:t>. For example, th</w:t>
      </w:r>
      <w:r w:rsidR="0070070A">
        <w:rPr>
          <w:rFonts w:cs="Arial"/>
          <w:lang w:val="en-US"/>
        </w:rPr>
        <w:t xml:space="preserve">ey often give a task a smaller value than </w:t>
      </w:r>
      <w:proofErr w:type="gramStart"/>
      <w:r w:rsidR="00705A6A">
        <w:rPr>
          <w:rFonts w:cs="Arial"/>
          <w:lang w:val="en-US"/>
        </w:rPr>
        <w:t>it</w:t>
      </w:r>
      <w:proofErr w:type="gramEnd"/>
      <w:r w:rsidR="00705A6A">
        <w:rPr>
          <w:rFonts w:cs="Arial"/>
          <w:lang w:val="en-US"/>
        </w:rPr>
        <w:t xml:space="preserve"> actually has</w:t>
      </w:r>
      <w:r>
        <w:rPr>
          <w:rFonts w:cs="Arial"/>
          <w:lang w:val="en-US"/>
        </w:rPr>
        <w:t>.</w:t>
      </w:r>
    </w:p>
    <w:p w14:paraId="5EC532E1" w14:textId="77777777" w:rsidR="006B4FE7" w:rsidRDefault="006B4FE7" w:rsidP="006B4FE7">
      <w:pPr>
        <w:pStyle w:val="Maintext"/>
        <w:rPr>
          <w:rFonts w:cs="Arial"/>
          <w:lang w:val="en-US"/>
        </w:rPr>
      </w:pPr>
    </w:p>
    <w:p w14:paraId="4E3DD2E1" w14:textId="77777777" w:rsidR="006B4FE7" w:rsidRDefault="00D83A86" w:rsidP="006B4FE7">
      <w:pPr>
        <w:pStyle w:val="Maintext"/>
        <w:rPr>
          <w:rFonts w:cs="Arial"/>
          <w:lang w:val="en-US"/>
        </w:rPr>
      </w:pPr>
      <w:r>
        <w:rPr>
          <w:rFonts w:cs="Arial"/>
          <w:lang w:val="en-US"/>
        </w:rPr>
        <w:t>A s</w:t>
      </w:r>
      <w:r w:rsidR="006B4FE7">
        <w:rPr>
          <w:rFonts w:cs="Arial"/>
          <w:lang w:val="en-US"/>
        </w:rPr>
        <w:t>crum master needs to think about all these parameters wh</w:t>
      </w:r>
      <w:r>
        <w:rPr>
          <w:rFonts w:cs="Arial"/>
          <w:lang w:val="en-US"/>
        </w:rPr>
        <w:t xml:space="preserve">en deciding on </w:t>
      </w:r>
      <w:r w:rsidR="006B4FE7">
        <w:rPr>
          <w:rFonts w:cs="Arial"/>
          <w:lang w:val="en-US"/>
        </w:rPr>
        <w:t>the final value of stor</w:t>
      </w:r>
      <w:r>
        <w:rPr>
          <w:rFonts w:cs="Arial"/>
          <w:lang w:val="en-US"/>
        </w:rPr>
        <w:t xml:space="preserve">y points for each task. Since </w:t>
      </w:r>
      <w:r w:rsidR="006B4FE7">
        <w:rPr>
          <w:rFonts w:cs="Arial"/>
          <w:lang w:val="en-US"/>
        </w:rPr>
        <w:t>f</w:t>
      </w:r>
      <w:r w:rsidR="006B4FE7" w:rsidRPr="00AB1BA7">
        <w:rPr>
          <w:rFonts w:cs="Arial"/>
          <w:lang w:val="en-US"/>
        </w:rPr>
        <w:t>uzzy logic provides a usefu</w:t>
      </w:r>
      <w:r>
        <w:rPr>
          <w:rFonts w:cs="Arial"/>
          <w:lang w:val="en-US"/>
        </w:rPr>
        <w:t xml:space="preserve">l tool to deal with problems with </w:t>
      </w:r>
      <w:r w:rsidR="006B4FE7" w:rsidRPr="00AB1BA7">
        <w:rPr>
          <w:rFonts w:cs="Arial"/>
          <w:lang w:val="en-US"/>
        </w:rPr>
        <w:t xml:space="preserve">the phenomena </w:t>
      </w:r>
      <w:r>
        <w:rPr>
          <w:rFonts w:cs="Arial"/>
          <w:lang w:val="en-US"/>
        </w:rPr>
        <w:t xml:space="preserve">which </w:t>
      </w:r>
      <w:r w:rsidR="006B4FE7" w:rsidRPr="00AB1BA7">
        <w:rPr>
          <w:rFonts w:cs="Arial"/>
          <w:lang w:val="en-US"/>
        </w:rPr>
        <w:t>are imprecise and vague</w:t>
      </w:r>
      <w:r w:rsidR="002B5786">
        <w:rPr>
          <w:rFonts w:cs="Arial"/>
          <w:lang w:val="en-US"/>
        </w:rPr>
        <w:t xml:space="preserve"> (Lin et al. 2006)</w:t>
      </w:r>
      <w:r>
        <w:rPr>
          <w:rFonts w:cs="Arial"/>
          <w:lang w:val="en-US"/>
        </w:rPr>
        <w:t xml:space="preserve">, it is ideal </w:t>
      </w:r>
      <w:r w:rsidR="001B2B62">
        <w:rPr>
          <w:rFonts w:cs="Arial"/>
          <w:lang w:val="en-US"/>
        </w:rPr>
        <w:t xml:space="preserve">to be used </w:t>
      </w:r>
      <w:r>
        <w:rPr>
          <w:rFonts w:cs="Arial"/>
          <w:lang w:val="en-US"/>
        </w:rPr>
        <w:t xml:space="preserve">for this </w:t>
      </w:r>
      <w:r w:rsidR="006B4FE7">
        <w:rPr>
          <w:rFonts w:cs="Arial"/>
          <w:lang w:val="en-US"/>
        </w:rPr>
        <w:t>purpose. Our proposed system based on fuzzy logic could enhance efficiency in scrum planning phas</w:t>
      </w:r>
      <w:r>
        <w:rPr>
          <w:rFonts w:cs="Arial"/>
          <w:lang w:val="en-US"/>
        </w:rPr>
        <w:t>e. The system accepts developer</w:t>
      </w:r>
      <w:r w:rsidR="006B4FE7">
        <w:rPr>
          <w:rFonts w:cs="Arial"/>
          <w:lang w:val="en-US"/>
        </w:rPr>
        <w:t>s</w:t>
      </w:r>
      <w:r>
        <w:rPr>
          <w:rFonts w:cs="Arial"/>
          <w:lang w:val="en-US"/>
        </w:rPr>
        <w:t>’</w:t>
      </w:r>
      <w:r w:rsidR="006B4FE7">
        <w:rPr>
          <w:rFonts w:cs="Arial"/>
          <w:lang w:val="en-US"/>
        </w:rPr>
        <w:t xml:space="preserve"> task estimation and </w:t>
      </w:r>
      <w:r w:rsidR="006C1076">
        <w:rPr>
          <w:rFonts w:cs="Arial"/>
          <w:lang w:val="en-US"/>
        </w:rPr>
        <w:t xml:space="preserve">the </w:t>
      </w:r>
      <w:r w:rsidR="006B4FE7">
        <w:rPr>
          <w:rFonts w:cs="Arial"/>
          <w:lang w:val="en-US"/>
        </w:rPr>
        <w:t xml:space="preserve">scrum master’s knowledge as inputs, and the output is weight (story point value) of the observed task. </w:t>
      </w:r>
      <w:proofErr w:type="gramStart"/>
      <w:r w:rsidR="006B4FE7">
        <w:rPr>
          <w:rFonts w:cs="Arial"/>
          <w:lang w:val="en-US"/>
        </w:rPr>
        <w:t>Also</w:t>
      </w:r>
      <w:proofErr w:type="gramEnd"/>
      <w:r w:rsidR="006B4FE7">
        <w:rPr>
          <w:rFonts w:cs="Arial"/>
          <w:lang w:val="en-US"/>
        </w:rPr>
        <w:t>, th</w:t>
      </w:r>
      <w:r w:rsidR="006C1076">
        <w:rPr>
          <w:rFonts w:cs="Arial"/>
          <w:lang w:val="en-US"/>
        </w:rPr>
        <w:t xml:space="preserve">e system should become more stable over time, and achieve a </w:t>
      </w:r>
      <w:r w:rsidR="006B4FE7">
        <w:rPr>
          <w:rFonts w:cs="Arial"/>
          <w:lang w:val="en-US"/>
        </w:rPr>
        <w:t>more precise prediction.</w:t>
      </w:r>
    </w:p>
    <w:p w14:paraId="34CFE638" w14:textId="77777777" w:rsidR="006B4FE7" w:rsidRDefault="006B4FE7" w:rsidP="006B4FE7">
      <w:pPr>
        <w:pStyle w:val="Maintext"/>
        <w:rPr>
          <w:rFonts w:cs="Arial"/>
          <w:lang w:val="en-US"/>
        </w:rPr>
      </w:pPr>
    </w:p>
    <w:p w14:paraId="26BFBC13" w14:textId="77777777" w:rsidR="006B4FE7" w:rsidRDefault="006B4FE7" w:rsidP="006B4FE7">
      <w:pPr>
        <w:pStyle w:val="Maintext"/>
        <w:rPr>
          <w:rFonts w:cs="Arial"/>
          <w:lang w:val="en-US"/>
        </w:rPr>
      </w:pPr>
      <w:r>
        <w:rPr>
          <w:rFonts w:cs="Arial"/>
          <w:lang w:val="en-US"/>
        </w:rPr>
        <w:t xml:space="preserve">This paper </w:t>
      </w:r>
      <w:proofErr w:type="gramStart"/>
      <w:r>
        <w:rPr>
          <w:rFonts w:cs="Arial"/>
          <w:lang w:val="en-US"/>
        </w:rPr>
        <w:t>is structured</w:t>
      </w:r>
      <w:proofErr w:type="gramEnd"/>
      <w:r>
        <w:rPr>
          <w:rFonts w:cs="Arial"/>
          <w:lang w:val="en-US"/>
        </w:rPr>
        <w:t xml:space="preserve"> as fo</w:t>
      </w:r>
      <w:r w:rsidR="00D83A86">
        <w:rPr>
          <w:rFonts w:cs="Arial"/>
          <w:lang w:val="en-US"/>
        </w:rPr>
        <w:t xml:space="preserve">llows. In Section </w:t>
      </w:r>
      <w:proofErr w:type="gramStart"/>
      <w:r w:rsidR="00D83A86">
        <w:rPr>
          <w:rFonts w:cs="Arial"/>
          <w:lang w:val="en-US"/>
        </w:rPr>
        <w:t>2</w:t>
      </w:r>
      <w:proofErr w:type="gramEnd"/>
      <w:r w:rsidR="00D83A86">
        <w:rPr>
          <w:rFonts w:cs="Arial"/>
          <w:lang w:val="en-US"/>
        </w:rPr>
        <w:t xml:space="preserve"> we have </w:t>
      </w:r>
      <w:commentRangeStart w:id="4"/>
      <w:commentRangeStart w:id="5"/>
      <w:commentRangeStart w:id="6"/>
      <w:r w:rsidR="00B21F00">
        <w:rPr>
          <w:rFonts w:cs="Arial"/>
          <w:lang w:val="en-US"/>
        </w:rPr>
        <w:t>describe</w:t>
      </w:r>
      <w:r w:rsidR="00D83A86">
        <w:rPr>
          <w:rFonts w:cs="Arial"/>
          <w:lang w:val="en-US"/>
        </w:rPr>
        <w:t>d</w:t>
      </w:r>
      <w:r>
        <w:rPr>
          <w:rFonts w:cs="Arial"/>
          <w:lang w:val="en-US"/>
        </w:rPr>
        <w:t xml:space="preserve"> </w:t>
      </w:r>
      <w:commentRangeEnd w:id="4"/>
      <w:r w:rsidR="003A3816">
        <w:rPr>
          <w:rStyle w:val="CommentReference"/>
          <w:rFonts w:ascii="Times New Roman" w:hAnsi="Times New Roman"/>
          <w:lang w:val="en-US"/>
        </w:rPr>
        <w:commentReference w:id="4"/>
      </w:r>
      <w:commentRangeEnd w:id="5"/>
      <w:r w:rsidR="00DF1025">
        <w:rPr>
          <w:rStyle w:val="CommentReference"/>
          <w:rFonts w:ascii="Times New Roman" w:hAnsi="Times New Roman"/>
          <w:lang w:val="en-US"/>
        </w:rPr>
        <w:commentReference w:id="5"/>
      </w:r>
      <w:commentRangeEnd w:id="6"/>
      <w:r w:rsidR="005824B7">
        <w:rPr>
          <w:rStyle w:val="CommentReference"/>
          <w:rFonts w:ascii="Times New Roman" w:hAnsi="Times New Roman"/>
          <w:lang w:val="en-US"/>
        </w:rPr>
        <w:commentReference w:id="6"/>
      </w:r>
      <w:r>
        <w:rPr>
          <w:rFonts w:cs="Arial"/>
          <w:lang w:val="en-US"/>
        </w:rPr>
        <w:t>fuzzy logic</w:t>
      </w:r>
      <w:r w:rsidR="00D83A86">
        <w:rPr>
          <w:rFonts w:cs="Arial"/>
          <w:lang w:val="en-US"/>
        </w:rPr>
        <w:t xml:space="preserve"> and FIS in general, and how it was </w:t>
      </w:r>
      <w:r>
        <w:rPr>
          <w:rFonts w:cs="Arial"/>
          <w:lang w:val="en-US"/>
        </w:rPr>
        <w:t xml:space="preserve">previously </w:t>
      </w:r>
      <w:r w:rsidR="00D83A86">
        <w:rPr>
          <w:rFonts w:cs="Arial"/>
          <w:lang w:val="en-US"/>
        </w:rPr>
        <w:t xml:space="preserve">used </w:t>
      </w:r>
      <w:r>
        <w:rPr>
          <w:rFonts w:cs="Arial"/>
          <w:lang w:val="en-US"/>
        </w:rPr>
        <w:t xml:space="preserve">in scrum methodology. In Section </w:t>
      </w:r>
      <w:proofErr w:type="gramStart"/>
      <w:r>
        <w:rPr>
          <w:rFonts w:cs="Arial"/>
          <w:lang w:val="en-US"/>
        </w:rPr>
        <w:t>3</w:t>
      </w:r>
      <w:proofErr w:type="gramEnd"/>
      <w:r>
        <w:rPr>
          <w:rFonts w:cs="Arial"/>
          <w:lang w:val="en-US"/>
        </w:rPr>
        <w:t xml:space="preserve"> we</w:t>
      </w:r>
      <w:r w:rsidR="00B21F00">
        <w:rPr>
          <w:rFonts w:cs="Arial"/>
          <w:lang w:val="en-US"/>
        </w:rPr>
        <w:t xml:space="preserve"> </w:t>
      </w:r>
      <w:r w:rsidR="00D83A86">
        <w:rPr>
          <w:rFonts w:cs="Arial"/>
          <w:lang w:val="en-US"/>
        </w:rPr>
        <w:t xml:space="preserve">have </w:t>
      </w:r>
      <w:r w:rsidR="00B21F00">
        <w:rPr>
          <w:rFonts w:cs="Arial"/>
          <w:lang w:val="en-US"/>
        </w:rPr>
        <w:t>introduce</w:t>
      </w:r>
      <w:r w:rsidR="00D83A86">
        <w:rPr>
          <w:rFonts w:cs="Arial"/>
          <w:lang w:val="en-US"/>
        </w:rPr>
        <w:t>d</w:t>
      </w:r>
      <w:r>
        <w:rPr>
          <w:rFonts w:cs="Arial"/>
          <w:lang w:val="en-US"/>
        </w:rPr>
        <w:t xml:space="preserve"> our </w:t>
      </w:r>
      <w:r w:rsidR="00B21F00">
        <w:rPr>
          <w:rFonts w:cs="Arial"/>
          <w:lang w:val="en-US"/>
        </w:rPr>
        <w:t xml:space="preserve">fuzzy logic-based </w:t>
      </w:r>
      <w:r>
        <w:rPr>
          <w:rFonts w:cs="Arial"/>
          <w:lang w:val="en-US"/>
        </w:rPr>
        <w:t xml:space="preserve">system, </w:t>
      </w:r>
      <w:r w:rsidR="00FB2759">
        <w:rPr>
          <w:rFonts w:cs="Arial"/>
          <w:lang w:val="en-US"/>
        </w:rPr>
        <w:t xml:space="preserve">an </w:t>
      </w:r>
      <w:r w:rsidR="00B21F00">
        <w:rPr>
          <w:rFonts w:cs="Arial"/>
          <w:lang w:val="en-US"/>
        </w:rPr>
        <w:t xml:space="preserve">aggregation operator </w:t>
      </w:r>
      <w:r>
        <w:rPr>
          <w:rFonts w:cs="Arial"/>
          <w:lang w:val="en-US"/>
        </w:rPr>
        <w:t xml:space="preserve">and </w:t>
      </w:r>
      <w:r w:rsidR="00B21092">
        <w:rPr>
          <w:rFonts w:cs="Arial"/>
          <w:lang w:val="en-US"/>
        </w:rPr>
        <w:t>a feedback function</w:t>
      </w:r>
      <w:r>
        <w:rPr>
          <w:rFonts w:cs="Arial"/>
          <w:lang w:val="en-US"/>
        </w:rPr>
        <w:t xml:space="preserve"> that should improve </w:t>
      </w:r>
      <w:r w:rsidR="00FB2759">
        <w:rPr>
          <w:rFonts w:cs="Arial"/>
          <w:lang w:val="en-US"/>
        </w:rPr>
        <w:t>accuracy</w:t>
      </w:r>
      <w:r>
        <w:rPr>
          <w:rFonts w:cs="Arial"/>
          <w:lang w:val="en-US"/>
        </w:rPr>
        <w:t xml:space="preserve"> of the system. </w:t>
      </w:r>
      <w:r w:rsidR="00B21092">
        <w:rPr>
          <w:rFonts w:cs="Arial"/>
          <w:lang w:val="en-US"/>
        </w:rPr>
        <w:t>Further</w:t>
      </w:r>
      <w:r>
        <w:rPr>
          <w:rFonts w:cs="Arial"/>
          <w:lang w:val="en-US"/>
        </w:rPr>
        <w:t xml:space="preserve">, we </w:t>
      </w:r>
      <w:r w:rsidR="00D83A86">
        <w:rPr>
          <w:rFonts w:cs="Arial"/>
          <w:lang w:val="en-US"/>
        </w:rPr>
        <w:lastRenderedPageBreak/>
        <w:t xml:space="preserve">have </w:t>
      </w:r>
      <w:r w:rsidR="00FB2759">
        <w:rPr>
          <w:rFonts w:cs="Arial"/>
          <w:lang w:val="en-US"/>
        </w:rPr>
        <w:t>create</w:t>
      </w:r>
      <w:r w:rsidR="00D83A86">
        <w:rPr>
          <w:rFonts w:cs="Arial"/>
          <w:lang w:val="en-US"/>
        </w:rPr>
        <w:t>d</w:t>
      </w:r>
      <w:r w:rsidR="00B21092">
        <w:rPr>
          <w:rFonts w:cs="Arial"/>
          <w:lang w:val="en-US"/>
        </w:rPr>
        <w:t xml:space="preserve"> </w:t>
      </w:r>
      <w:r w:rsidR="008F0B40">
        <w:rPr>
          <w:rFonts w:cs="Arial"/>
          <w:lang w:val="en-US"/>
        </w:rPr>
        <w:t xml:space="preserve">a </w:t>
      </w:r>
      <w:r w:rsidR="00D83A86">
        <w:rPr>
          <w:rFonts w:cs="Arial"/>
          <w:lang w:val="en-US"/>
        </w:rPr>
        <w:t xml:space="preserve">simulation that shows the way our system works, which </w:t>
      </w:r>
      <w:proofErr w:type="gramStart"/>
      <w:r>
        <w:rPr>
          <w:rFonts w:cs="Arial"/>
          <w:lang w:val="en-US"/>
        </w:rPr>
        <w:t>is explained</w:t>
      </w:r>
      <w:proofErr w:type="gramEnd"/>
      <w:r>
        <w:rPr>
          <w:rFonts w:cs="Arial"/>
          <w:lang w:val="en-US"/>
        </w:rPr>
        <w:t xml:space="preserve"> in Section 4. Finally, Section 5 contains </w:t>
      </w:r>
      <w:r w:rsidR="00D83A86">
        <w:rPr>
          <w:rFonts w:cs="Arial"/>
          <w:lang w:val="en-US"/>
        </w:rPr>
        <w:t xml:space="preserve">the </w:t>
      </w:r>
      <w:r>
        <w:rPr>
          <w:rFonts w:cs="Arial"/>
          <w:lang w:val="en-US"/>
        </w:rPr>
        <w:t>concl</w:t>
      </w:r>
      <w:r w:rsidR="00CD7945">
        <w:rPr>
          <w:rFonts w:cs="Arial"/>
          <w:lang w:val="en-US"/>
        </w:rPr>
        <w:t>usion and ideas for further research</w:t>
      </w:r>
      <w:r>
        <w:rPr>
          <w:rFonts w:cs="Arial"/>
          <w:lang w:val="en-US"/>
        </w:rPr>
        <w:t xml:space="preserve">. </w:t>
      </w:r>
    </w:p>
    <w:p w14:paraId="249EF48E" w14:textId="77777777" w:rsidR="00FB2759" w:rsidRDefault="00FB2759" w:rsidP="006B4FE7">
      <w:pPr>
        <w:pStyle w:val="Maintext"/>
        <w:rPr>
          <w:rFonts w:cs="Arial"/>
          <w:lang w:val="en-US"/>
        </w:rPr>
      </w:pPr>
    </w:p>
    <w:p w14:paraId="0118A24A" w14:textId="77777777" w:rsidR="006B4FE7" w:rsidRPr="00A75A2E" w:rsidRDefault="006B4FE7" w:rsidP="006B4FE7">
      <w:pPr>
        <w:pStyle w:val="Subtitle1"/>
        <w:rPr>
          <w:rFonts w:cs="Arial"/>
          <w:lang w:val="en-US"/>
        </w:rPr>
      </w:pPr>
      <w:r>
        <w:rPr>
          <w:rFonts w:cs="Arial"/>
          <w:lang w:val="en-US"/>
        </w:rPr>
        <w:t>2</w:t>
      </w:r>
      <w:r w:rsidRPr="00A75A2E">
        <w:rPr>
          <w:rFonts w:cs="Arial"/>
          <w:lang w:val="en-US"/>
        </w:rPr>
        <w:t xml:space="preserve">. </w:t>
      </w:r>
      <w:r>
        <w:rPr>
          <w:rFonts w:cs="Arial"/>
          <w:lang w:val="en-US"/>
        </w:rPr>
        <w:t>FUZZY LOGIC</w:t>
      </w:r>
    </w:p>
    <w:p w14:paraId="291694ED" w14:textId="77777777" w:rsidR="006B4FE7" w:rsidRDefault="006B4FE7" w:rsidP="006B4FE7">
      <w:pPr>
        <w:pStyle w:val="Maintext"/>
        <w:rPr>
          <w:rFonts w:cs="Arial"/>
          <w:lang w:val="en-US"/>
        </w:rPr>
      </w:pPr>
      <w:r>
        <w:rPr>
          <w:rFonts w:cs="Arial"/>
          <w:lang w:val="en-US"/>
        </w:rPr>
        <w:t xml:space="preserve">Fuzzy logic is a generalization of classical logic in a sense that it can process all values from the interval </w:t>
      </w:r>
      <w:r w:rsidRPr="00EE5F90">
        <w:rPr>
          <w:rFonts w:cs="Arial"/>
          <w:lang w:val="en-US"/>
        </w:rPr>
        <w:t>[0</w:t>
      </w:r>
      <w:proofErr w:type="gramStart"/>
      <w:r w:rsidRPr="00EE5F90">
        <w:rPr>
          <w:rFonts w:cs="Arial"/>
          <w:lang w:val="en-US"/>
        </w:rPr>
        <w:t>,1</w:t>
      </w:r>
      <w:proofErr w:type="gramEnd"/>
      <w:r w:rsidRPr="00EE5F90">
        <w:rPr>
          <w:rFonts w:cs="Arial"/>
          <w:lang w:val="en-US"/>
        </w:rPr>
        <w:t>]</w:t>
      </w:r>
      <w:r w:rsidR="002B5786">
        <w:rPr>
          <w:rFonts w:cs="Arial"/>
          <w:lang w:val="en-US"/>
        </w:rPr>
        <w:t xml:space="preserve"> (</w:t>
      </w:r>
      <w:proofErr w:type="spellStart"/>
      <w:r w:rsidR="002B5786">
        <w:rPr>
          <w:rFonts w:cs="Arial"/>
          <w:lang w:val="en-US"/>
        </w:rPr>
        <w:t>Zadeh</w:t>
      </w:r>
      <w:proofErr w:type="spellEnd"/>
      <w:r w:rsidR="002B5786">
        <w:rPr>
          <w:rFonts w:cs="Arial"/>
          <w:lang w:val="en-US"/>
        </w:rPr>
        <w:t>, 1965</w:t>
      </w:r>
      <w:r w:rsidR="00B21092">
        <w:rPr>
          <w:rFonts w:cs="Arial"/>
          <w:lang w:val="en-US"/>
        </w:rPr>
        <w:t xml:space="preserve">, </w:t>
      </w:r>
      <w:proofErr w:type="spellStart"/>
      <w:r w:rsidR="002B5786">
        <w:rPr>
          <w:rFonts w:cs="Arial"/>
          <w:lang w:val="en-US"/>
        </w:rPr>
        <w:t>Zadeh</w:t>
      </w:r>
      <w:proofErr w:type="spellEnd"/>
      <w:r w:rsidR="002B5786">
        <w:rPr>
          <w:rFonts w:cs="Arial"/>
          <w:lang w:val="en-US"/>
        </w:rPr>
        <w:t>, 2008)</w:t>
      </w:r>
      <w:r w:rsidRPr="00EE5F90">
        <w:rPr>
          <w:rFonts w:cs="Arial"/>
          <w:lang w:val="en-US"/>
        </w:rPr>
        <w:t xml:space="preserve">. It </w:t>
      </w:r>
      <w:proofErr w:type="gramStart"/>
      <w:r>
        <w:rPr>
          <w:rFonts w:cs="Arial"/>
          <w:lang w:val="en-US"/>
        </w:rPr>
        <w:t>may be seen</w:t>
      </w:r>
      <w:proofErr w:type="gramEnd"/>
      <w:r>
        <w:rPr>
          <w:rFonts w:cs="Arial"/>
          <w:lang w:val="en-US"/>
        </w:rPr>
        <w:t xml:space="preserve"> as an attempt to formalize human capability to reason and make rational decisions in an environment of imprecision and uncertainty. In fuzzy logic, operators of </w:t>
      </w:r>
      <w:r w:rsidR="00B21092">
        <w:rPr>
          <w:rFonts w:cs="Arial"/>
          <w:lang w:val="en-US"/>
        </w:rPr>
        <w:t>intersection and</w:t>
      </w:r>
      <w:r w:rsidR="007C7C6A">
        <w:rPr>
          <w:rFonts w:cs="Arial"/>
          <w:lang w:val="en-US"/>
        </w:rPr>
        <w:t xml:space="preserve"> </w:t>
      </w:r>
      <w:r w:rsidRPr="00D42C06">
        <w:rPr>
          <w:rFonts w:cs="Arial"/>
          <w:lang w:val="en-US"/>
        </w:rPr>
        <w:t>union are</w:t>
      </w:r>
      <w:r>
        <w:rPr>
          <w:rFonts w:cs="Arial"/>
          <w:lang w:val="en-US"/>
        </w:rPr>
        <w:t xml:space="preserve"> realized using different function</w:t>
      </w:r>
      <w:r w:rsidR="00B21092">
        <w:rPr>
          <w:rFonts w:cs="Arial"/>
          <w:lang w:val="en-US"/>
        </w:rPr>
        <w:t>s</w:t>
      </w:r>
      <w:r>
        <w:rPr>
          <w:rFonts w:cs="Arial"/>
          <w:lang w:val="en-US"/>
        </w:rPr>
        <w:t xml:space="preserve"> that </w:t>
      </w:r>
      <w:r w:rsidR="00B21092">
        <w:rPr>
          <w:rFonts w:cs="Arial"/>
          <w:lang w:val="en-US"/>
        </w:rPr>
        <w:t>are referred</w:t>
      </w:r>
      <w:r w:rsidRPr="00D42C06">
        <w:rPr>
          <w:rFonts w:cs="Arial"/>
          <w:lang w:val="en-US"/>
        </w:rPr>
        <w:t xml:space="preserve"> to as t-norms and </w:t>
      </w:r>
      <w:del w:id="7" w:author="Author">
        <w:r w:rsidRPr="00D42C06" w:rsidDel="003A3816">
          <w:rPr>
            <w:rFonts w:cs="Arial"/>
            <w:lang w:val="en-US"/>
          </w:rPr>
          <w:delText>t</w:delText>
        </w:r>
      </w:del>
      <w:ins w:id="8" w:author="Author">
        <w:r w:rsidR="003A3816">
          <w:rPr>
            <w:rFonts w:cs="Arial"/>
            <w:lang w:val="en-US"/>
          </w:rPr>
          <w:t>T</w:t>
        </w:r>
      </w:ins>
      <w:r w:rsidRPr="00D42C06">
        <w:rPr>
          <w:rFonts w:cs="Arial"/>
          <w:lang w:val="en-US"/>
        </w:rPr>
        <w:t>-</w:t>
      </w:r>
      <w:proofErr w:type="spellStart"/>
      <w:r w:rsidRPr="00D42C06">
        <w:rPr>
          <w:rFonts w:cs="Arial"/>
          <w:lang w:val="en-US"/>
        </w:rPr>
        <w:t>conorms</w:t>
      </w:r>
      <w:proofErr w:type="spellEnd"/>
      <w:r w:rsidRPr="00D42C06">
        <w:rPr>
          <w:rFonts w:cs="Arial"/>
          <w:lang w:val="en-US"/>
        </w:rPr>
        <w:t xml:space="preserve"> (or </w:t>
      </w:r>
      <w:del w:id="9" w:author="Author">
        <w:r w:rsidRPr="00D42C06" w:rsidDel="003A3816">
          <w:rPr>
            <w:rFonts w:cs="Arial"/>
            <w:lang w:val="en-US"/>
          </w:rPr>
          <w:delText>s</w:delText>
        </w:r>
      </w:del>
      <w:ins w:id="10" w:author="Author">
        <w:r w:rsidR="003A3816">
          <w:rPr>
            <w:rFonts w:cs="Arial"/>
            <w:lang w:val="en-US"/>
          </w:rPr>
          <w:t>S</w:t>
        </w:r>
      </w:ins>
      <w:r w:rsidRPr="00D42C06">
        <w:rPr>
          <w:rFonts w:cs="Arial"/>
          <w:lang w:val="en-US"/>
        </w:rPr>
        <w:t>-norms), respectively. Min operator is the standard choice for fuzzy intersection</w:t>
      </w:r>
      <w:r>
        <w:rPr>
          <w:rFonts w:cs="Arial"/>
          <w:lang w:val="en-US"/>
        </w:rPr>
        <w:t xml:space="preserve">, while </w:t>
      </w:r>
      <w:r w:rsidRPr="00D42C06">
        <w:rPr>
          <w:rFonts w:cs="Arial"/>
          <w:lang w:val="en-US"/>
        </w:rPr>
        <w:t>algebraic product</w:t>
      </w:r>
      <w:r>
        <w:rPr>
          <w:rFonts w:cs="Arial"/>
          <w:lang w:val="en-US"/>
        </w:rPr>
        <w:t xml:space="preserve"> and </w:t>
      </w:r>
      <w:proofErr w:type="spellStart"/>
      <w:r>
        <w:t>Lukasiewicz</w:t>
      </w:r>
      <w:proofErr w:type="spellEnd"/>
      <w:r w:rsidR="007C7C6A">
        <w:t xml:space="preserve"> </w:t>
      </w:r>
      <w:r>
        <w:rPr>
          <w:rFonts w:cs="Arial"/>
          <w:lang w:val="en-US"/>
        </w:rPr>
        <w:t xml:space="preserve">norm are also frequently </w:t>
      </w:r>
      <w:r w:rsidRPr="00EE5F90">
        <w:rPr>
          <w:rFonts w:cs="Arial"/>
          <w:lang w:val="en-US"/>
        </w:rPr>
        <w:t>used</w:t>
      </w:r>
      <w:ins w:id="11" w:author="Author">
        <w:r w:rsidR="003A3816">
          <w:rPr>
            <w:rFonts w:cs="Arial"/>
            <w:lang w:val="en-US"/>
          </w:rPr>
          <w:t xml:space="preserve"> </w:t>
        </w:r>
      </w:ins>
      <w:r w:rsidR="002B5786">
        <w:rPr>
          <w:rFonts w:cs="Arial"/>
          <w:lang w:val="en-US"/>
        </w:rPr>
        <w:t>(Ross, 2010)</w:t>
      </w:r>
      <w:r w:rsidRPr="00EE5F90">
        <w:rPr>
          <w:rFonts w:cs="Arial"/>
          <w:lang w:val="en-US"/>
        </w:rPr>
        <w:t xml:space="preserve">. </w:t>
      </w:r>
      <w:r>
        <w:rPr>
          <w:rFonts w:cs="Arial"/>
          <w:lang w:val="en-US"/>
        </w:rPr>
        <w:t xml:space="preserve">Max operator, probabilistic sum and </w:t>
      </w:r>
      <w:proofErr w:type="spellStart"/>
      <w:r w:rsidR="00040B3F">
        <w:t>Lukasiewicz</w:t>
      </w:r>
      <w:proofErr w:type="spellEnd"/>
      <w:r w:rsidR="00040B3F">
        <w:t xml:space="preserve"> </w:t>
      </w:r>
      <w:r w:rsidR="00040B3F" w:rsidRPr="005824B7">
        <w:rPr>
          <w:highlight w:val="yellow"/>
        </w:rPr>
        <w:t>t-</w:t>
      </w:r>
      <w:proofErr w:type="spellStart"/>
      <w:r w:rsidR="00040B3F" w:rsidRPr="005824B7">
        <w:rPr>
          <w:highlight w:val="yellow"/>
        </w:rPr>
        <w:t>conorm</w:t>
      </w:r>
      <w:bookmarkStart w:id="12" w:name="_GoBack"/>
      <w:bookmarkEnd w:id="12"/>
      <w:proofErr w:type="spellEnd"/>
      <w:r w:rsidR="00040B3F">
        <w:t xml:space="preserve"> are it</w:t>
      </w:r>
      <w:r>
        <w:t xml:space="preserve">s </w:t>
      </w:r>
      <w:r>
        <w:rPr>
          <w:rFonts w:cs="Arial"/>
          <w:lang w:val="en-US"/>
        </w:rPr>
        <w:t xml:space="preserve">corresponding as </w:t>
      </w:r>
      <w:del w:id="13" w:author="Author">
        <w:r w:rsidDel="003A3816">
          <w:rPr>
            <w:rFonts w:cs="Arial"/>
            <w:lang w:val="en-US"/>
          </w:rPr>
          <w:delText>t</w:delText>
        </w:r>
      </w:del>
      <w:ins w:id="14" w:author="Author">
        <w:r w:rsidR="003A3816">
          <w:rPr>
            <w:rFonts w:cs="Arial"/>
            <w:lang w:val="en-US"/>
          </w:rPr>
          <w:t>T</w:t>
        </w:r>
      </w:ins>
      <w:r>
        <w:rPr>
          <w:rFonts w:cs="Arial"/>
          <w:lang w:val="en-US"/>
        </w:rPr>
        <w:t>-</w:t>
      </w:r>
      <w:proofErr w:type="spellStart"/>
      <w:r>
        <w:rPr>
          <w:rFonts w:cs="Arial"/>
          <w:lang w:val="en-US"/>
        </w:rPr>
        <w:t>conorms</w:t>
      </w:r>
      <w:proofErr w:type="spellEnd"/>
      <w:r>
        <w:rPr>
          <w:rFonts w:cs="Arial"/>
          <w:lang w:val="en-US"/>
        </w:rPr>
        <w:t xml:space="preserve">. The most common negation operator in fuzzy logic is a standard </w:t>
      </w:r>
      <w:proofErr w:type="gramStart"/>
      <w:r>
        <w:rPr>
          <w:rFonts w:cs="Arial"/>
          <w:lang w:val="en-US"/>
        </w:rPr>
        <w:t xml:space="preserve">negation </w:t>
      </w:r>
      <w:r w:rsidRPr="0046053E">
        <w:rPr>
          <w:rFonts w:cs="Arial"/>
          <w:position w:val="-6"/>
          <w:lang w:val="en-US"/>
        </w:rPr>
        <w:object w:dxaOrig="840" w:dyaOrig="340" w14:anchorId="40F8C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7.4pt" o:ole="">
            <v:imagedata r:id="rId10" o:title=""/>
          </v:shape>
          <o:OLEObject Type="Embed" ProgID="Equation.DSMT4" ShapeID="_x0000_i1025" DrawAspect="Content" ObjectID="_1552767917" r:id="rId11"/>
        </w:object>
      </w:r>
      <w:r>
        <w:rPr>
          <w:rFonts w:cs="Arial"/>
          <w:lang w:val="en-US"/>
        </w:rPr>
        <w:t xml:space="preserve"> .</w:t>
      </w:r>
    </w:p>
    <w:p w14:paraId="625C09BC" w14:textId="77777777" w:rsidR="00FB2759" w:rsidRDefault="00FB2759" w:rsidP="006B4FE7">
      <w:pPr>
        <w:pStyle w:val="Maintext"/>
        <w:rPr>
          <w:rFonts w:cs="Arial"/>
          <w:lang w:val="en-US"/>
        </w:rPr>
      </w:pPr>
    </w:p>
    <w:p w14:paraId="7FEE5B21" w14:textId="77777777" w:rsidR="006B4FE7" w:rsidRPr="00D42C06" w:rsidRDefault="006B4FE7" w:rsidP="006B4FE7">
      <w:pPr>
        <w:pStyle w:val="Subtitle1"/>
        <w:rPr>
          <w:lang w:val="en-US"/>
        </w:rPr>
      </w:pPr>
      <w:r w:rsidRPr="00A75A2E">
        <w:rPr>
          <w:caps w:val="0"/>
          <w:lang w:val="en-US"/>
        </w:rPr>
        <w:t>2.1. F</w:t>
      </w:r>
      <w:r>
        <w:rPr>
          <w:caps w:val="0"/>
          <w:lang w:val="en-US"/>
        </w:rPr>
        <w:t>uzzy inference system</w:t>
      </w:r>
    </w:p>
    <w:p w14:paraId="762B03CF" w14:textId="77777777" w:rsidR="006B4FE7" w:rsidRPr="006B59CA" w:rsidRDefault="006B4FE7" w:rsidP="006B4FE7">
      <w:pPr>
        <w:pStyle w:val="Maintext"/>
        <w:rPr>
          <w:rStyle w:val="alt-edited"/>
          <w:rFonts w:cs="Arial"/>
          <w:lang w:val="en-US"/>
        </w:rPr>
      </w:pPr>
      <w:r w:rsidRPr="00983999">
        <w:rPr>
          <w:rFonts w:cs="Arial"/>
          <w:lang w:val="en-US"/>
        </w:rPr>
        <w:t xml:space="preserve">A </w:t>
      </w:r>
      <w:r>
        <w:rPr>
          <w:rFonts w:cs="Arial"/>
          <w:lang w:val="en-US"/>
        </w:rPr>
        <w:t>f</w:t>
      </w:r>
      <w:r w:rsidRPr="00983999">
        <w:rPr>
          <w:rFonts w:cs="Arial"/>
          <w:lang w:val="en-US"/>
        </w:rPr>
        <w:t xml:space="preserve">uzzy </w:t>
      </w:r>
      <w:r>
        <w:rPr>
          <w:rFonts w:cs="Arial"/>
          <w:lang w:val="en-US"/>
        </w:rPr>
        <w:t>i</w:t>
      </w:r>
      <w:r w:rsidRPr="00983999">
        <w:rPr>
          <w:rFonts w:cs="Arial"/>
          <w:lang w:val="en-US"/>
        </w:rPr>
        <w:t xml:space="preserve">nference </w:t>
      </w:r>
      <w:r>
        <w:rPr>
          <w:rFonts w:cs="Arial"/>
          <w:lang w:val="en-US"/>
        </w:rPr>
        <w:t>s</w:t>
      </w:r>
      <w:r w:rsidRPr="00983999">
        <w:rPr>
          <w:rFonts w:cs="Arial"/>
          <w:lang w:val="en-US"/>
        </w:rPr>
        <w:t xml:space="preserve">ystem (FIS) is a system </w:t>
      </w:r>
      <w:r>
        <w:rPr>
          <w:rFonts w:cs="Arial"/>
          <w:lang w:val="en-US"/>
        </w:rPr>
        <w:t>based on</w:t>
      </w:r>
      <w:r w:rsidRPr="00983999">
        <w:rPr>
          <w:rFonts w:cs="Arial"/>
          <w:lang w:val="en-US"/>
        </w:rPr>
        <w:t xml:space="preserve"> fuzzy logic </w:t>
      </w:r>
      <w:r>
        <w:rPr>
          <w:rFonts w:cs="Arial"/>
          <w:lang w:val="en-US"/>
        </w:rPr>
        <w:t xml:space="preserve">that utilizes a set of rules </w:t>
      </w:r>
      <w:r w:rsidRPr="00983999">
        <w:rPr>
          <w:rFonts w:cs="Arial"/>
          <w:lang w:val="en-US"/>
        </w:rPr>
        <w:t xml:space="preserve">to map inputs to outputs. </w:t>
      </w:r>
      <w:r>
        <w:rPr>
          <w:rFonts w:cs="Arial"/>
          <w:lang w:val="en-US"/>
        </w:rPr>
        <w:t xml:space="preserve">It is </w:t>
      </w:r>
      <w:r>
        <w:rPr>
          <w:rStyle w:val="st"/>
        </w:rPr>
        <w:t xml:space="preserve">the most commonly seen </w:t>
      </w:r>
      <w:r w:rsidRPr="00B21092">
        <w:rPr>
          <w:rStyle w:val="Emphasis"/>
          <w:i w:val="0"/>
        </w:rPr>
        <w:t>fuzzy</w:t>
      </w:r>
      <w:ins w:id="15" w:author="Author">
        <w:r w:rsidR="00B85D87">
          <w:rPr>
            <w:rStyle w:val="Emphasis"/>
            <w:i w:val="0"/>
          </w:rPr>
          <w:t xml:space="preserve"> </w:t>
        </w:r>
      </w:ins>
      <w:r w:rsidRPr="00574F73">
        <w:rPr>
          <w:rStyle w:val="st"/>
        </w:rPr>
        <w:t>met</w:t>
      </w:r>
      <w:r>
        <w:rPr>
          <w:rStyle w:val="st"/>
        </w:rPr>
        <w:t xml:space="preserve">hodology. </w:t>
      </w:r>
      <w:r w:rsidRPr="00983999">
        <w:rPr>
          <w:rFonts w:cs="Arial"/>
          <w:lang w:val="en-US"/>
        </w:rPr>
        <w:t>Two most importan</w:t>
      </w:r>
      <w:r>
        <w:rPr>
          <w:rFonts w:cs="Arial"/>
          <w:lang w:val="en-US"/>
        </w:rPr>
        <w:t xml:space="preserve">t types of the FIS are </w:t>
      </w:r>
      <w:proofErr w:type="spellStart"/>
      <w:r w:rsidRPr="00EE5F90">
        <w:rPr>
          <w:rFonts w:cs="Arial"/>
          <w:lang w:val="en-US"/>
        </w:rPr>
        <w:t>Mamdani</w:t>
      </w:r>
      <w:proofErr w:type="spellEnd"/>
      <w:ins w:id="16" w:author="Author">
        <w:r w:rsidR="003A3816">
          <w:rPr>
            <w:rFonts w:cs="Arial"/>
            <w:lang w:val="en-US"/>
          </w:rPr>
          <w:t xml:space="preserve"> </w:t>
        </w:r>
      </w:ins>
      <w:r w:rsidR="002B5786">
        <w:rPr>
          <w:rFonts w:cs="Arial"/>
          <w:lang w:val="en-US"/>
        </w:rPr>
        <w:t>(</w:t>
      </w:r>
      <w:proofErr w:type="spellStart"/>
      <w:r w:rsidR="002B5786">
        <w:rPr>
          <w:rFonts w:cs="Arial"/>
          <w:lang w:val="en-US"/>
        </w:rPr>
        <w:t>Mamdani</w:t>
      </w:r>
      <w:proofErr w:type="spellEnd"/>
      <w:r w:rsidR="002B5786">
        <w:rPr>
          <w:rFonts w:cs="Arial"/>
          <w:lang w:val="en-US"/>
        </w:rPr>
        <w:t>, 1977)</w:t>
      </w:r>
      <w:r w:rsidRPr="00EE5F90">
        <w:rPr>
          <w:rFonts w:cs="Arial"/>
          <w:lang w:val="en-US"/>
        </w:rPr>
        <w:t xml:space="preserve"> and </w:t>
      </w:r>
      <w:r>
        <w:rPr>
          <w:rFonts w:cs="Arial"/>
          <w:lang w:val="en-US"/>
        </w:rPr>
        <w:t>Takagi–</w:t>
      </w:r>
      <w:proofErr w:type="spellStart"/>
      <w:r w:rsidRPr="00EE5F90">
        <w:rPr>
          <w:rFonts w:cs="Arial"/>
          <w:lang w:val="en-US"/>
        </w:rPr>
        <w:t>Sugeno</w:t>
      </w:r>
      <w:proofErr w:type="spellEnd"/>
      <w:ins w:id="17" w:author="Author">
        <w:r w:rsidR="003A3816">
          <w:rPr>
            <w:rFonts w:cs="Arial"/>
            <w:lang w:val="en-US"/>
          </w:rPr>
          <w:t xml:space="preserve"> </w:t>
        </w:r>
      </w:ins>
      <w:r w:rsidR="002B5786">
        <w:rPr>
          <w:rFonts w:cs="Arial"/>
          <w:lang w:val="en-US"/>
        </w:rPr>
        <w:t xml:space="preserve">(Takagi and </w:t>
      </w:r>
      <w:proofErr w:type="spellStart"/>
      <w:r w:rsidR="002B5786">
        <w:rPr>
          <w:rFonts w:cs="Arial"/>
          <w:lang w:val="en-US"/>
        </w:rPr>
        <w:t>Sugeno</w:t>
      </w:r>
      <w:proofErr w:type="spellEnd"/>
      <w:r w:rsidR="002B5786">
        <w:rPr>
          <w:rFonts w:cs="Arial"/>
          <w:lang w:val="en-US"/>
        </w:rPr>
        <w:t>, 1985)</w:t>
      </w:r>
      <w:r w:rsidRPr="00EE5F90">
        <w:rPr>
          <w:rFonts w:cs="Arial"/>
          <w:lang w:val="en-US"/>
        </w:rPr>
        <w:t xml:space="preserve">. </w:t>
      </w:r>
      <w:r w:rsidRPr="00983999">
        <w:rPr>
          <w:rFonts w:cs="Arial"/>
          <w:lang w:val="en-US"/>
        </w:rPr>
        <w:t xml:space="preserve">In the </w:t>
      </w:r>
      <w:proofErr w:type="spellStart"/>
      <w:r w:rsidRPr="00983999">
        <w:rPr>
          <w:rFonts w:cs="Arial"/>
          <w:lang w:val="en-US"/>
        </w:rPr>
        <w:t>Mamdani</w:t>
      </w:r>
      <w:proofErr w:type="spellEnd"/>
      <w:r w:rsidRPr="00983999">
        <w:rPr>
          <w:rFonts w:cs="Arial"/>
          <w:lang w:val="en-US"/>
        </w:rPr>
        <w:t xml:space="preserve"> system, both input and output are fuzzy sets</w:t>
      </w:r>
      <w:r w:rsidR="002D0E86">
        <w:rPr>
          <w:rFonts w:cs="Arial"/>
          <w:lang w:val="en-US"/>
        </w:rPr>
        <w:t xml:space="preserve">, </w:t>
      </w:r>
      <w:proofErr w:type="spellStart"/>
      <w:r w:rsidR="002D0E86">
        <w:rPr>
          <w:rFonts w:cs="Arial"/>
          <w:lang w:val="en-US"/>
        </w:rPr>
        <w:t>wich</w:t>
      </w:r>
      <w:proofErr w:type="spellEnd"/>
      <w:r w:rsidR="002D0E86">
        <w:rPr>
          <w:rFonts w:cs="Arial"/>
          <w:lang w:val="en-US"/>
        </w:rPr>
        <w:t xml:space="preserve"> is </w:t>
      </w:r>
      <w:r>
        <w:rPr>
          <w:rFonts w:cs="Arial"/>
          <w:lang w:val="en-US"/>
        </w:rPr>
        <w:t>easier to interpret</w:t>
      </w:r>
      <w:r w:rsidRPr="00983999">
        <w:rPr>
          <w:rFonts w:cs="Arial"/>
          <w:lang w:val="en-US"/>
        </w:rPr>
        <w:t xml:space="preserve">. </w:t>
      </w:r>
      <w:r>
        <w:rPr>
          <w:rFonts w:cs="Arial"/>
          <w:lang w:val="en-US"/>
        </w:rPr>
        <w:t>In t</w:t>
      </w:r>
      <w:r w:rsidRPr="00983999">
        <w:rPr>
          <w:rFonts w:cs="Arial"/>
          <w:lang w:val="en-US"/>
        </w:rPr>
        <w:t>he Takagi–</w:t>
      </w:r>
      <w:proofErr w:type="spellStart"/>
      <w:r w:rsidRPr="00983999">
        <w:rPr>
          <w:rFonts w:cs="Arial"/>
          <w:lang w:val="en-US"/>
        </w:rPr>
        <w:t>Sugeno</w:t>
      </w:r>
      <w:proofErr w:type="spellEnd"/>
      <w:r w:rsidRPr="00983999">
        <w:rPr>
          <w:rFonts w:cs="Arial"/>
          <w:lang w:val="en-US"/>
        </w:rPr>
        <w:t xml:space="preserve"> system</w:t>
      </w:r>
      <w:r w:rsidR="002D0E86">
        <w:rPr>
          <w:rFonts w:cs="Arial"/>
          <w:lang w:val="en-US"/>
        </w:rPr>
        <w:t xml:space="preserve">, </w:t>
      </w:r>
      <w:r>
        <w:rPr>
          <w:rFonts w:cs="Arial"/>
          <w:lang w:val="en-US"/>
        </w:rPr>
        <w:t>inputs are fuzzy sets, while the</w:t>
      </w:r>
      <w:r w:rsidRPr="00983999">
        <w:rPr>
          <w:rFonts w:cs="Arial"/>
          <w:lang w:val="en-US"/>
        </w:rPr>
        <w:t xml:space="preserve"> output is a linear combination of its inputs. </w:t>
      </w:r>
      <w:r>
        <w:rPr>
          <w:rFonts w:cs="Arial"/>
          <w:lang w:val="en-US"/>
        </w:rPr>
        <w:t>This type of FIS is</w:t>
      </w:r>
      <w:r w:rsidR="002D0E86">
        <w:rPr>
          <w:rFonts w:cs="Arial"/>
          <w:lang w:val="en-US"/>
        </w:rPr>
        <w:t xml:space="preserve"> a more accurate </w:t>
      </w:r>
      <w:r w:rsidR="00B21092">
        <w:rPr>
          <w:rFonts w:cs="Arial"/>
          <w:lang w:val="en-US"/>
        </w:rPr>
        <w:t>one, but</w:t>
      </w:r>
      <w:r w:rsidRPr="00983999">
        <w:rPr>
          <w:rFonts w:cs="Arial"/>
          <w:lang w:val="en-US"/>
        </w:rPr>
        <w:t xml:space="preserve"> </w:t>
      </w:r>
      <w:r w:rsidR="002D0E86">
        <w:rPr>
          <w:rFonts w:cs="Arial"/>
          <w:lang w:val="en-US"/>
        </w:rPr>
        <w:t xml:space="preserve">also </w:t>
      </w:r>
      <w:r w:rsidRPr="00983999">
        <w:rPr>
          <w:rFonts w:cs="Arial"/>
          <w:lang w:val="en-US"/>
        </w:rPr>
        <w:t>more computationally expensive.</w:t>
      </w:r>
      <w:r>
        <w:rPr>
          <w:rFonts w:cs="Arial"/>
          <w:lang w:val="en-US"/>
        </w:rPr>
        <w:t xml:space="preserve"> The fuzzy inference systems are particularly useful in problems where inputs </w:t>
      </w:r>
      <w:proofErr w:type="gramStart"/>
      <w:r>
        <w:rPr>
          <w:rFonts w:cs="Arial"/>
          <w:lang w:val="en-US"/>
        </w:rPr>
        <w:t>are expressed</w:t>
      </w:r>
      <w:proofErr w:type="gramEnd"/>
      <w:r>
        <w:rPr>
          <w:rFonts w:cs="Arial"/>
          <w:lang w:val="en-US"/>
        </w:rPr>
        <w:t xml:space="preserve"> as linguistic expressions. </w:t>
      </w:r>
      <w:r w:rsidRPr="00983999">
        <w:rPr>
          <w:rFonts w:cs="Arial"/>
          <w:lang w:val="en-US"/>
        </w:rPr>
        <w:t xml:space="preserve">The FIS </w:t>
      </w:r>
      <w:proofErr w:type="gramStart"/>
      <w:r w:rsidRPr="00983999">
        <w:rPr>
          <w:rFonts w:cs="Arial"/>
          <w:lang w:val="en-US"/>
        </w:rPr>
        <w:t>is based</w:t>
      </w:r>
      <w:proofErr w:type="gramEnd"/>
      <w:r w:rsidRPr="00983999">
        <w:rPr>
          <w:rFonts w:cs="Arial"/>
          <w:lang w:val="en-US"/>
        </w:rPr>
        <w:t xml:space="preserve"> on IF-THEN rules, fuzzy conditional statements that incorporate logic.</w:t>
      </w:r>
      <w:r>
        <w:rPr>
          <w:rFonts w:cs="Arial"/>
          <w:lang w:val="en-US"/>
        </w:rPr>
        <w:t xml:space="preserve"> They are </w:t>
      </w:r>
      <w:r>
        <w:t xml:space="preserve">a collection of linguistic statements that describe how the FIS should make a decision. </w:t>
      </w:r>
      <w:r w:rsidRPr="00DF16DD">
        <w:rPr>
          <w:lang w:val="en-US"/>
        </w:rPr>
        <w:t xml:space="preserve">Just </w:t>
      </w:r>
      <w:proofErr w:type="gramStart"/>
      <w:r w:rsidRPr="00DF16DD">
        <w:rPr>
          <w:lang w:val="en-US"/>
        </w:rPr>
        <w:t>like</w:t>
      </w:r>
      <w:proofErr w:type="gramEnd"/>
      <w:r w:rsidRPr="00DF16DD">
        <w:rPr>
          <w:lang w:val="en-US"/>
        </w:rPr>
        <w:t xml:space="preserve"> an algebraic variable takes numbers a</w:t>
      </w:r>
      <w:r>
        <w:rPr>
          <w:lang w:val="en-US"/>
        </w:rPr>
        <w:t>s values, a linguistic variable</w:t>
      </w:r>
      <w:r w:rsidRPr="00DF16DD">
        <w:rPr>
          <w:lang w:val="en-US"/>
        </w:rPr>
        <w:t xml:space="preserve"> takes words or sentences as values</w:t>
      </w:r>
      <w:r>
        <w:rPr>
          <w:lang w:val="en-US"/>
        </w:rPr>
        <w:t xml:space="preserve">. </w:t>
      </w:r>
      <w:r>
        <w:t xml:space="preserve">Their IF part </w:t>
      </w:r>
      <w:r>
        <w:rPr>
          <w:rStyle w:val="shorttext"/>
        </w:rPr>
        <w:t xml:space="preserve">is a logical condition that should be </w:t>
      </w:r>
      <w:r w:rsidR="002D0E86">
        <w:rPr>
          <w:rStyle w:val="alt-edited"/>
        </w:rPr>
        <w:t xml:space="preserve">fulfilled in order for the </w:t>
      </w:r>
      <w:r>
        <w:rPr>
          <w:rStyle w:val="alt-edited"/>
        </w:rPr>
        <w:t xml:space="preserve">THEN part </w:t>
      </w:r>
      <w:r w:rsidR="002D0E86">
        <w:rPr>
          <w:rStyle w:val="alt-edited"/>
        </w:rPr>
        <w:t xml:space="preserve">to </w:t>
      </w:r>
      <w:r>
        <w:rPr>
          <w:rStyle w:val="alt-edited"/>
        </w:rPr>
        <w:t xml:space="preserve">be realized. </w:t>
      </w:r>
      <w:proofErr w:type="gramStart"/>
      <w:r>
        <w:rPr>
          <w:rStyle w:val="alt-edited"/>
        </w:rPr>
        <w:t>IF-THEN rules are commonly specified by a field expert</w:t>
      </w:r>
      <w:proofErr w:type="gramEnd"/>
      <w:r>
        <w:rPr>
          <w:rStyle w:val="alt-edited"/>
        </w:rPr>
        <w:t>.</w:t>
      </w:r>
    </w:p>
    <w:p w14:paraId="6B3E2218" w14:textId="77777777" w:rsidR="006B4FE7" w:rsidRPr="004C51CE" w:rsidRDefault="006B4FE7" w:rsidP="006B4FE7">
      <w:pPr>
        <w:pStyle w:val="Maintext"/>
        <w:rPr>
          <w:rStyle w:val="alt-edited"/>
          <w:lang w:val="en-US"/>
        </w:rPr>
      </w:pPr>
    </w:p>
    <w:p w14:paraId="49AEE356" w14:textId="77777777" w:rsidR="006B4FE7" w:rsidRDefault="006B4FE7" w:rsidP="006B4FE7">
      <w:pPr>
        <w:pStyle w:val="Maintext"/>
        <w:rPr>
          <w:lang w:val="en-US"/>
        </w:rPr>
      </w:pPr>
      <w:r>
        <w:rPr>
          <w:rStyle w:val="alt-edited"/>
        </w:rPr>
        <w:t xml:space="preserve">The fuzzy inference process </w:t>
      </w:r>
      <w:r w:rsidR="00B21092">
        <w:rPr>
          <w:rStyle w:val="alt-edited"/>
        </w:rPr>
        <w:t>consists</w:t>
      </w:r>
      <w:r>
        <w:rPr>
          <w:rStyle w:val="alt-edited"/>
        </w:rPr>
        <w:t xml:space="preserve"> of three main steps: </w:t>
      </w:r>
      <w:proofErr w:type="spellStart"/>
      <w:r>
        <w:rPr>
          <w:rStyle w:val="alt-edited"/>
        </w:rPr>
        <w:t>fuzzification</w:t>
      </w:r>
      <w:proofErr w:type="spellEnd"/>
      <w:r>
        <w:rPr>
          <w:rStyle w:val="alt-edited"/>
        </w:rPr>
        <w:t xml:space="preserve">, rule evaluation and </w:t>
      </w:r>
      <w:proofErr w:type="spellStart"/>
      <w:r w:rsidRPr="004C51CE">
        <w:rPr>
          <w:rStyle w:val="alt-edited"/>
        </w:rPr>
        <w:t>defuzzification</w:t>
      </w:r>
      <w:proofErr w:type="spellEnd"/>
      <w:r>
        <w:rPr>
          <w:rStyle w:val="alt-edited"/>
        </w:rPr>
        <w:t xml:space="preserve">. The first step in fuzzy inference is to convert </w:t>
      </w:r>
      <w:r>
        <w:t>lin</w:t>
      </w:r>
      <w:r w:rsidR="00C748F9">
        <w:t>guistic expressions to values on</w:t>
      </w:r>
      <w:r>
        <w:t xml:space="preserve"> the unit interval [0</w:t>
      </w:r>
      <w:proofErr w:type="gramStart"/>
      <w:r>
        <w:t>,1</w:t>
      </w:r>
      <w:proofErr w:type="gramEnd"/>
      <w:r>
        <w:t xml:space="preserve">] using a set of input membership functions. Further, fuzzy rules are evaluated </w:t>
      </w:r>
      <w:r>
        <w:rPr>
          <w:lang w:val="en-US"/>
        </w:rPr>
        <w:t>using appropriate operators for t-norm, t-</w:t>
      </w:r>
      <w:proofErr w:type="spellStart"/>
      <w:r>
        <w:rPr>
          <w:lang w:val="en-US"/>
        </w:rPr>
        <w:t>conorm</w:t>
      </w:r>
      <w:proofErr w:type="spellEnd"/>
      <w:r>
        <w:rPr>
          <w:lang w:val="en-US"/>
        </w:rPr>
        <w:t xml:space="preserve"> and negation</w:t>
      </w:r>
      <w:r>
        <w:t xml:space="preserve">. </w:t>
      </w:r>
      <w:r w:rsidR="00C748F9">
        <w:rPr>
          <w:lang w:val="en-US"/>
        </w:rPr>
        <w:t>Results of all IF-THE</w:t>
      </w:r>
      <w:r>
        <w:rPr>
          <w:lang w:val="en-US"/>
        </w:rPr>
        <w:t xml:space="preserve">N rules </w:t>
      </w:r>
      <w:proofErr w:type="gramStart"/>
      <w:r>
        <w:rPr>
          <w:lang w:val="en-US"/>
        </w:rPr>
        <w:t>are aggregated</w:t>
      </w:r>
      <w:proofErr w:type="gramEnd"/>
      <w:r>
        <w:rPr>
          <w:lang w:val="en-US"/>
        </w:rPr>
        <w:t xml:space="preserve"> into a single fuzzy set. Finally, </w:t>
      </w:r>
      <w:proofErr w:type="spellStart"/>
      <w:r w:rsidRPr="004C51CE">
        <w:rPr>
          <w:rStyle w:val="alt-edited"/>
        </w:rPr>
        <w:t>defuzzification</w:t>
      </w:r>
      <w:proofErr w:type="spellEnd"/>
      <w:r>
        <w:rPr>
          <w:lang w:val="en-US"/>
        </w:rPr>
        <w:t xml:space="preserve"> is applied. </w:t>
      </w:r>
      <w:proofErr w:type="gramStart"/>
      <w:r>
        <w:rPr>
          <w:lang w:val="en-US"/>
        </w:rPr>
        <w:t xml:space="preserve">It </w:t>
      </w:r>
      <w:r w:rsidRPr="004C51CE">
        <w:rPr>
          <w:lang w:val="en-US"/>
        </w:rPr>
        <w:t>is a process that</w:t>
      </w:r>
      <w:proofErr w:type="gramEnd"/>
      <w:r w:rsidRPr="004C51CE">
        <w:rPr>
          <w:lang w:val="en-US"/>
        </w:rPr>
        <w:t xml:space="preserve"> converts a fuzzy set or </w:t>
      </w:r>
      <w:r w:rsidR="00B21092">
        <w:rPr>
          <w:lang w:val="en-US"/>
        </w:rPr>
        <w:t>a fuzzy number</w:t>
      </w:r>
      <w:r w:rsidRPr="004C51CE">
        <w:rPr>
          <w:lang w:val="en-US"/>
        </w:rPr>
        <w:t xml:space="preserve"> into a crisp </w:t>
      </w:r>
      <w:r>
        <w:rPr>
          <w:lang w:val="en-US"/>
        </w:rPr>
        <w:t>value, representing the final output.</w:t>
      </w:r>
    </w:p>
    <w:p w14:paraId="55543461" w14:textId="77777777" w:rsidR="00FB2759" w:rsidRPr="00356994" w:rsidRDefault="00FB2759" w:rsidP="006B4FE7">
      <w:pPr>
        <w:pStyle w:val="Maintext"/>
        <w:rPr>
          <w:lang w:val="en-US"/>
        </w:rPr>
      </w:pPr>
    </w:p>
    <w:p w14:paraId="1A6A5AC9" w14:textId="77777777" w:rsidR="006B4FE7" w:rsidRPr="0008134E" w:rsidRDefault="006B4FE7" w:rsidP="006B4FE7">
      <w:pPr>
        <w:pStyle w:val="Subtitle1"/>
        <w:rPr>
          <w:lang w:val="en-US"/>
        </w:rPr>
      </w:pPr>
      <w:r w:rsidRPr="00A75A2E">
        <w:rPr>
          <w:caps w:val="0"/>
          <w:lang w:val="en-US"/>
        </w:rPr>
        <w:t>2.</w:t>
      </w:r>
      <w:r>
        <w:rPr>
          <w:caps w:val="0"/>
          <w:lang w:val="en-US"/>
        </w:rPr>
        <w:t>2</w:t>
      </w:r>
      <w:r w:rsidRPr="00A75A2E">
        <w:rPr>
          <w:caps w:val="0"/>
          <w:lang w:val="en-US"/>
        </w:rPr>
        <w:t>. F</w:t>
      </w:r>
      <w:r>
        <w:rPr>
          <w:caps w:val="0"/>
          <w:lang w:val="en-US"/>
        </w:rPr>
        <w:t xml:space="preserve">uzzy logic in </w:t>
      </w:r>
      <w:r w:rsidR="00B21092">
        <w:rPr>
          <w:caps w:val="0"/>
          <w:lang w:val="en-US"/>
        </w:rPr>
        <w:t xml:space="preserve">the </w:t>
      </w:r>
      <w:r>
        <w:rPr>
          <w:caps w:val="0"/>
          <w:lang w:val="en-US"/>
        </w:rPr>
        <w:t>scrum</w:t>
      </w:r>
      <w:r w:rsidR="00B21092">
        <w:rPr>
          <w:caps w:val="0"/>
          <w:lang w:val="en-US"/>
        </w:rPr>
        <w:t xml:space="preserve"> methodology</w:t>
      </w:r>
    </w:p>
    <w:p w14:paraId="7D2999EC" w14:textId="77777777" w:rsidR="006B4FE7" w:rsidRDefault="006B4FE7" w:rsidP="006B4FE7">
      <w:pPr>
        <w:pStyle w:val="Maintext"/>
        <w:rPr>
          <w:rFonts w:cs="Arial"/>
          <w:lang w:val="en-US"/>
        </w:rPr>
      </w:pPr>
      <w:r>
        <w:rPr>
          <w:rFonts w:cs="Arial"/>
          <w:lang w:val="en-US"/>
        </w:rPr>
        <w:t xml:space="preserve">Fuzzy logic </w:t>
      </w:r>
      <w:r>
        <w:rPr>
          <w:rStyle w:val="st"/>
        </w:rPr>
        <w:t xml:space="preserve">proved to be </w:t>
      </w:r>
      <w:r w:rsidRPr="003D7E3C">
        <w:rPr>
          <w:rStyle w:val="Emphasis"/>
          <w:i w:val="0"/>
        </w:rPr>
        <w:t>particularly</w:t>
      </w:r>
      <w:r>
        <w:rPr>
          <w:rStyle w:val="st"/>
        </w:rPr>
        <w:t xml:space="preserve"> useful for building </w:t>
      </w:r>
      <w:r w:rsidR="003F12A3">
        <w:rPr>
          <w:rStyle w:val="st"/>
        </w:rPr>
        <w:t xml:space="preserve">an </w:t>
      </w:r>
      <w:r>
        <w:rPr>
          <w:rStyle w:val="st"/>
        </w:rPr>
        <w:t xml:space="preserve">expert system based on </w:t>
      </w:r>
      <w:r w:rsidR="00B21092">
        <w:rPr>
          <w:rStyle w:val="st"/>
        </w:rPr>
        <w:t>logical</w:t>
      </w:r>
      <w:r>
        <w:rPr>
          <w:rStyle w:val="st"/>
        </w:rPr>
        <w:t xml:space="preserve"> dependent variables. It is </w:t>
      </w:r>
      <w:r>
        <w:rPr>
          <w:rStyle w:val="shorttext"/>
        </w:rPr>
        <w:t xml:space="preserve">especially suitable when inputs </w:t>
      </w:r>
      <w:proofErr w:type="gramStart"/>
      <w:r>
        <w:rPr>
          <w:rStyle w:val="shorttext"/>
        </w:rPr>
        <w:t>are expressed</w:t>
      </w:r>
      <w:proofErr w:type="gramEnd"/>
      <w:r>
        <w:rPr>
          <w:rStyle w:val="shorttext"/>
        </w:rPr>
        <w:t xml:space="preserve"> as linguistic </w:t>
      </w:r>
      <w:r>
        <w:t xml:space="preserve">statements. </w:t>
      </w:r>
      <w:r>
        <w:rPr>
          <w:rFonts w:cs="Arial"/>
          <w:lang w:val="en-US"/>
        </w:rPr>
        <w:t xml:space="preserve">Due </w:t>
      </w:r>
      <w:r w:rsidR="003F12A3">
        <w:rPr>
          <w:rFonts w:cs="Arial"/>
          <w:lang w:val="en-US"/>
        </w:rPr>
        <w:t xml:space="preserve">to </w:t>
      </w:r>
      <w:r>
        <w:rPr>
          <w:rFonts w:cs="Arial"/>
          <w:lang w:val="en-US"/>
        </w:rPr>
        <w:t xml:space="preserve">its </w:t>
      </w:r>
      <w:r w:rsidR="00B21092">
        <w:rPr>
          <w:rFonts w:cs="Arial"/>
          <w:lang w:val="en-US"/>
        </w:rPr>
        <w:t>characteristics</w:t>
      </w:r>
      <w:r w:rsidR="003F12A3">
        <w:rPr>
          <w:rFonts w:cs="Arial"/>
          <w:lang w:val="en-US"/>
        </w:rPr>
        <w:t xml:space="preserve">, </w:t>
      </w:r>
      <w:r>
        <w:rPr>
          <w:rFonts w:cs="Arial"/>
          <w:lang w:val="en-US"/>
        </w:rPr>
        <w:t>fuzzy logic is widely used as a tool for enhancing scrum methodology.</w:t>
      </w:r>
    </w:p>
    <w:p w14:paraId="4002E8D2" w14:textId="77777777" w:rsidR="006B4FE7" w:rsidRDefault="006B4FE7" w:rsidP="006B4FE7">
      <w:pPr>
        <w:pStyle w:val="Maintext"/>
        <w:rPr>
          <w:rFonts w:cs="Arial"/>
          <w:lang w:val="en-US"/>
        </w:rPr>
      </w:pPr>
    </w:p>
    <w:p w14:paraId="4AAAA451" w14:textId="1FEB8556" w:rsidR="006B4FE7" w:rsidRDefault="002B5786" w:rsidP="006B4FE7">
      <w:pPr>
        <w:pStyle w:val="Maintext"/>
        <w:rPr>
          <w:rFonts w:cs="Arial"/>
          <w:lang w:val="en-US"/>
        </w:rPr>
      </w:pPr>
      <w:del w:id="18" w:author="Author">
        <w:r w:rsidDel="00B85D87">
          <w:rPr>
            <w:rFonts w:cs="Arial"/>
            <w:lang w:val="en-US"/>
          </w:rPr>
          <w:delText>n (</w:delText>
        </w:r>
      </w:del>
      <w:proofErr w:type="spellStart"/>
      <w:r w:rsidR="00F255FA">
        <w:rPr>
          <w:rFonts w:cs="Arial"/>
          <w:lang w:val="en-US"/>
        </w:rPr>
        <w:t>Sedehi</w:t>
      </w:r>
      <w:proofErr w:type="spellEnd"/>
      <w:r w:rsidR="00F255FA">
        <w:rPr>
          <w:rFonts w:cs="Arial"/>
          <w:lang w:val="en-US"/>
        </w:rPr>
        <w:t xml:space="preserve"> and </w:t>
      </w:r>
      <w:proofErr w:type="spellStart"/>
      <w:r w:rsidR="00F255FA">
        <w:rPr>
          <w:rFonts w:cs="Arial"/>
          <w:lang w:val="en-US"/>
        </w:rPr>
        <w:t>Martano</w:t>
      </w:r>
      <w:proofErr w:type="spellEnd"/>
      <w:del w:id="19" w:author="Author">
        <w:r w:rsidR="00F255FA" w:rsidDel="00B85D87">
          <w:rPr>
            <w:rFonts w:cs="Arial"/>
            <w:lang w:val="en-US"/>
          </w:rPr>
          <w:delText>,</w:delText>
        </w:r>
      </w:del>
      <w:r w:rsidR="00F255FA">
        <w:rPr>
          <w:rFonts w:cs="Arial"/>
          <w:lang w:val="en-US"/>
        </w:rPr>
        <w:t xml:space="preserve"> </w:t>
      </w:r>
      <w:ins w:id="20" w:author="Author">
        <w:r w:rsidR="00B85D87">
          <w:rPr>
            <w:rFonts w:cs="Arial"/>
            <w:lang w:val="en-US"/>
          </w:rPr>
          <w:t>(</w:t>
        </w:r>
      </w:ins>
      <w:r w:rsidR="00F255FA">
        <w:rPr>
          <w:rFonts w:cs="Arial"/>
          <w:lang w:val="en-US"/>
        </w:rPr>
        <w:t>2012</w:t>
      </w:r>
      <w:r>
        <w:rPr>
          <w:rFonts w:cs="Arial"/>
          <w:lang w:val="en-US"/>
        </w:rPr>
        <w:t>)</w:t>
      </w:r>
      <w:r w:rsidR="006B4FE7">
        <w:rPr>
          <w:rFonts w:cs="Arial"/>
          <w:lang w:val="en-US"/>
        </w:rPr>
        <w:t xml:space="preserve"> </w:t>
      </w:r>
      <w:del w:id="21" w:author="Author">
        <w:r w:rsidR="006B4FE7" w:rsidDel="00B85D87">
          <w:rPr>
            <w:rFonts w:cs="Arial"/>
            <w:lang w:val="en-US"/>
          </w:rPr>
          <w:delText xml:space="preserve">they </w:delText>
        </w:r>
      </w:del>
      <w:r w:rsidR="006B4FE7">
        <w:rPr>
          <w:rFonts w:cs="Arial"/>
          <w:lang w:val="en-US"/>
        </w:rPr>
        <w:t xml:space="preserve">introduced </w:t>
      </w:r>
      <w:r w:rsidR="00B21092">
        <w:rPr>
          <w:rFonts w:cs="Arial"/>
          <w:lang w:val="en-US"/>
        </w:rPr>
        <w:t>a new model</w:t>
      </w:r>
      <w:r w:rsidR="006B4FE7">
        <w:rPr>
          <w:rFonts w:cs="Arial"/>
          <w:lang w:val="en-US"/>
        </w:rPr>
        <w:t xml:space="preserve"> based on fuzzy logic that </w:t>
      </w:r>
      <w:proofErr w:type="gramStart"/>
      <w:r w:rsidR="006B4FE7">
        <w:rPr>
          <w:rFonts w:cs="Arial"/>
          <w:lang w:val="en-US"/>
        </w:rPr>
        <w:t>is used</w:t>
      </w:r>
      <w:proofErr w:type="gramEnd"/>
      <w:r w:rsidR="006B4FE7">
        <w:rPr>
          <w:rFonts w:cs="Arial"/>
          <w:lang w:val="en-US"/>
        </w:rPr>
        <w:t xml:space="preserve"> to evaluate and monitor scrum projects. Their model has lin</w:t>
      </w:r>
      <w:r w:rsidR="001025A5">
        <w:rPr>
          <w:rFonts w:cs="Arial"/>
          <w:lang w:val="en-US"/>
        </w:rPr>
        <w:t xml:space="preserve">guistic variables as inputs while </w:t>
      </w:r>
      <w:r w:rsidR="006B4FE7">
        <w:rPr>
          <w:rFonts w:cs="Arial"/>
          <w:lang w:val="en-US"/>
        </w:rPr>
        <w:t xml:space="preserve">output is the level of success of the (part of) scrum project. </w:t>
      </w:r>
      <w:del w:id="22" w:author="Author">
        <w:r w:rsidR="00F255FA" w:rsidDel="00B85D87">
          <w:rPr>
            <w:rFonts w:cs="Arial"/>
            <w:lang w:val="en-US"/>
          </w:rPr>
          <w:delText>In (</w:delText>
        </w:r>
      </w:del>
      <w:r w:rsidR="00F255FA">
        <w:rPr>
          <w:rFonts w:cs="Arial"/>
          <w:lang w:val="en-US"/>
        </w:rPr>
        <w:t>Kurian</w:t>
      </w:r>
      <w:del w:id="23" w:author="Author">
        <w:r w:rsidR="00F255FA" w:rsidDel="00B85D87">
          <w:rPr>
            <w:rFonts w:cs="Arial"/>
            <w:lang w:val="en-US"/>
          </w:rPr>
          <w:delText>,</w:delText>
        </w:r>
      </w:del>
      <w:r w:rsidR="00F255FA">
        <w:rPr>
          <w:rFonts w:cs="Arial"/>
          <w:lang w:val="en-US"/>
        </w:rPr>
        <w:t xml:space="preserve"> </w:t>
      </w:r>
      <w:ins w:id="24" w:author="Author">
        <w:r w:rsidR="00B85D87">
          <w:rPr>
            <w:rFonts w:cs="Arial"/>
            <w:lang w:val="en-US"/>
          </w:rPr>
          <w:t>(</w:t>
        </w:r>
      </w:ins>
      <w:r w:rsidR="00F255FA">
        <w:rPr>
          <w:rFonts w:cs="Arial"/>
          <w:lang w:val="en-US"/>
        </w:rPr>
        <w:t>2011)</w:t>
      </w:r>
      <w:r w:rsidR="003F12A3">
        <w:rPr>
          <w:rFonts w:cs="Arial"/>
          <w:lang w:val="en-US"/>
        </w:rPr>
        <w:t xml:space="preserve"> </w:t>
      </w:r>
      <w:r w:rsidR="006B4FE7">
        <w:rPr>
          <w:rFonts w:cs="Arial"/>
          <w:lang w:val="en-US"/>
        </w:rPr>
        <w:t xml:space="preserve">created </w:t>
      </w:r>
      <w:proofErr w:type="spellStart"/>
      <w:r w:rsidR="006B4FE7">
        <w:rPr>
          <w:rFonts w:cs="Arial"/>
          <w:lang w:val="en-US"/>
        </w:rPr>
        <w:t>Sugeno</w:t>
      </w:r>
      <w:proofErr w:type="spellEnd"/>
      <w:r w:rsidR="006B4FE7">
        <w:rPr>
          <w:rFonts w:cs="Arial"/>
          <w:lang w:val="en-US"/>
        </w:rPr>
        <w:t xml:space="preserve"> based fuzzy model that should determine and react </w:t>
      </w:r>
      <w:r w:rsidR="00B21092">
        <w:rPr>
          <w:rFonts w:cs="Arial"/>
          <w:lang w:val="en-US"/>
        </w:rPr>
        <w:t>to</w:t>
      </w:r>
      <w:r w:rsidR="006B4FE7">
        <w:rPr>
          <w:rFonts w:cs="Arial"/>
          <w:lang w:val="en-US"/>
        </w:rPr>
        <w:t xml:space="preserve"> changes in </w:t>
      </w:r>
      <w:r w:rsidR="00B21092">
        <w:rPr>
          <w:rFonts w:cs="Arial"/>
          <w:lang w:val="en-US"/>
        </w:rPr>
        <w:t>an agile process</w:t>
      </w:r>
      <w:r w:rsidR="006B4FE7">
        <w:rPr>
          <w:rFonts w:cs="Arial"/>
          <w:lang w:val="en-US"/>
        </w:rPr>
        <w:t>, such as product/software development process. Similar ap</w:t>
      </w:r>
      <w:r w:rsidR="003F12A3">
        <w:rPr>
          <w:rFonts w:cs="Arial"/>
          <w:lang w:val="en-US"/>
        </w:rPr>
        <w:t xml:space="preserve">proach </w:t>
      </w:r>
      <w:proofErr w:type="gramStart"/>
      <w:r w:rsidR="003F12A3">
        <w:rPr>
          <w:rFonts w:cs="Arial"/>
          <w:lang w:val="en-US"/>
        </w:rPr>
        <w:t>can be found</w:t>
      </w:r>
      <w:proofErr w:type="gramEnd"/>
      <w:r w:rsidR="003F12A3">
        <w:rPr>
          <w:rFonts w:cs="Arial"/>
          <w:lang w:val="en-US"/>
        </w:rPr>
        <w:t xml:space="preserve"> in Lin et al. (2006)</w:t>
      </w:r>
      <w:r w:rsidR="006B4FE7">
        <w:rPr>
          <w:rFonts w:cs="Arial"/>
          <w:lang w:val="en-US"/>
        </w:rPr>
        <w:t xml:space="preserve">, where they used </w:t>
      </w:r>
      <w:proofErr w:type="spellStart"/>
      <w:r w:rsidR="006B4FE7">
        <w:rPr>
          <w:rFonts w:cs="Arial"/>
          <w:lang w:val="en-US"/>
        </w:rPr>
        <w:t>Mamdani</w:t>
      </w:r>
      <w:proofErr w:type="spellEnd"/>
      <w:r w:rsidR="006B4FE7">
        <w:rPr>
          <w:rFonts w:cs="Arial"/>
          <w:lang w:val="en-US"/>
        </w:rPr>
        <w:t xml:space="preserve"> based model to register changes in </w:t>
      </w:r>
      <w:r w:rsidR="00B21092">
        <w:rPr>
          <w:rFonts w:cs="Arial"/>
          <w:lang w:val="en-US"/>
        </w:rPr>
        <w:t>the enterprise world</w:t>
      </w:r>
      <w:r w:rsidR="006B4FE7">
        <w:rPr>
          <w:rFonts w:cs="Arial"/>
          <w:lang w:val="en-US"/>
        </w:rPr>
        <w:t xml:space="preserve">. </w:t>
      </w:r>
    </w:p>
    <w:p w14:paraId="0F6EA413" w14:textId="77777777" w:rsidR="00FB2759" w:rsidRDefault="00FB2759" w:rsidP="006B4FE7">
      <w:pPr>
        <w:pStyle w:val="Maintext"/>
        <w:rPr>
          <w:rFonts w:cs="Arial"/>
          <w:lang w:val="en-US"/>
        </w:rPr>
      </w:pPr>
    </w:p>
    <w:p w14:paraId="22992EEB" w14:textId="77777777" w:rsidR="001E63AD" w:rsidRDefault="001E63AD" w:rsidP="001E63AD">
      <w:pPr>
        <w:pStyle w:val="Subtitle1"/>
        <w:rPr>
          <w:rFonts w:cs="Arial"/>
          <w:lang w:val="en-US"/>
        </w:rPr>
      </w:pPr>
      <w:r>
        <w:rPr>
          <w:rFonts w:cs="Arial"/>
          <w:lang w:val="en-US"/>
        </w:rPr>
        <w:t>3</w:t>
      </w:r>
      <w:r w:rsidRPr="00A75A2E">
        <w:rPr>
          <w:rFonts w:cs="Arial"/>
          <w:lang w:val="en-US"/>
        </w:rPr>
        <w:t xml:space="preserve">. </w:t>
      </w:r>
      <w:r>
        <w:rPr>
          <w:rFonts w:cs="Arial"/>
          <w:lang w:val="en-US"/>
        </w:rPr>
        <w:t xml:space="preserve">design of fuzzy expert system </w:t>
      </w:r>
    </w:p>
    <w:p w14:paraId="69A9A1D2" w14:textId="77777777" w:rsidR="001E63AD" w:rsidRDefault="001E63AD" w:rsidP="001E63AD">
      <w:pPr>
        <w:pStyle w:val="Maintext"/>
        <w:rPr>
          <w:rFonts w:cs="Arial"/>
          <w:lang w:val="en-US"/>
        </w:rPr>
      </w:pPr>
      <w:r>
        <w:rPr>
          <w:rFonts w:cs="Arial"/>
          <w:lang w:val="en-US"/>
        </w:rPr>
        <w:t xml:space="preserve">The goal of this paper is to build </w:t>
      </w:r>
      <w:r w:rsidR="00366D8C">
        <w:rPr>
          <w:rFonts w:cs="Arial"/>
          <w:lang w:val="en-US"/>
        </w:rPr>
        <w:t xml:space="preserve">a </w:t>
      </w:r>
      <w:r>
        <w:rPr>
          <w:rFonts w:cs="Arial"/>
          <w:lang w:val="en-US"/>
        </w:rPr>
        <w:t xml:space="preserve">fuzzy expert system that can be a valuable support or even </w:t>
      </w:r>
      <w:r w:rsidR="00366D8C">
        <w:rPr>
          <w:rFonts w:cs="Arial"/>
          <w:lang w:val="en-US"/>
        </w:rPr>
        <w:t xml:space="preserve">a complete </w:t>
      </w:r>
      <w:r>
        <w:rPr>
          <w:rFonts w:cs="Arial"/>
          <w:lang w:val="en-US"/>
        </w:rPr>
        <w:t>replace</w:t>
      </w:r>
      <w:r w:rsidR="00366D8C">
        <w:rPr>
          <w:rFonts w:cs="Arial"/>
          <w:lang w:val="en-US"/>
        </w:rPr>
        <w:t xml:space="preserve">ment for </w:t>
      </w:r>
      <w:r>
        <w:rPr>
          <w:rFonts w:cs="Arial"/>
          <w:lang w:val="en-US"/>
        </w:rPr>
        <w:t xml:space="preserve">an </w:t>
      </w:r>
      <w:r w:rsidR="00366D8C">
        <w:rPr>
          <w:rFonts w:cs="Arial"/>
          <w:lang w:val="en-US"/>
        </w:rPr>
        <w:t xml:space="preserve">expert (scrum master) during the </w:t>
      </w:r>
      <w:proofErr w:type="gramStart"/>
      <w:r w:rsidR="00366D8C">
        <w:rPr>
          <w:rFonts w:cs="Arial"/>
          <w:lang w:val="en-US"/>
        </w:rPr>
        <w:t>sprint planning</w:t>
      </w:r>
      <w:proofErr w:type="gramEnd"/>
      <w:r w:rsidR="00366D8C">
        <w:rPr>
          <w:rFonts w:cs="Arial"/>
          <w:lang w:val="en-US"/>
        </w:rPr>
        <w:t xml:space="preserve"> phase. The r</w:t>
      </w:r>
      <w:r>
        <w:rPr>
          <w:rFonts w:cs="Arial"/>
          <w:lang w:val="en-US"/>
        </w:rPr>
        <w:t>ules that scrum master follow</w:t>
      </w:r>
      <w:r w:rsidR="00366D8C">
        <w:rPr>
          <w:rFonts w:cs="Arial"/>
          <w:lang w:val="en-US"/>
        </w:rPr>
        <w:t>s in the decision-</w:t>
      </w:r>
      <w:r>
        <w:rPr>
          <w:rFonts w:cs="Arial"/>
          <w:lang w:val="en-US"/>
        </w:rPr>
        <w:t xml:space="preserve">making process </w:t>
      </w:r>
      <w:proofErr w:type="gramStart"/>
      <w:r>
        <w:rPr>
          <w:rFonts w:cs="Arial"/>
          <w:lang w:val="en-US"/>
        </w:rPr>
        <w:t>can be easily expressed</w:t>
      </w:r>
      <w:proofErr w:type="gramEnd"/>
      <w:r>
        <w:rPr>
          <w:rFonts w:cs="Arial"/>
          <w:lang w:val="en-US"/>
        </w:rPr>
        <w:t xml:space="preserve"> linguistically, so </w:t>
      </w:r>
      <w:r w:rsidR="00B21092">
        <w:rPr>
          <w:rFonts w:cs="Arial"/>
          <w:lang w:val="en-US"/>
        </w:rPr>
        <w:t>the fuzzy logic system</w:t>
      </w:r>
      <w:r>
        <w:rPr>
          <w:rFonts w:cs="Arial"/>
          <w:lang w:val="en-US"/>
        </w:rPr>
        <w:t xml:space="preserve"> is sui</w:t>
      </w:r>
      <w:r w:rsidR="00F255FA">
        <w:rPr>
          <w:rFonts w:cs="Arial"/>
          <w:lang w:val="en-US"/>
        </w:rPr>
        <w:t xml:space="preserve">table </w:t>
      </w:r>
      <w:r w:rsidR="00366A0D">
        <w:rPr>
          <w:rFonts w:cs="Arial"/>
          <w:lang w:val="en-US"/>
        </w:rPr>
        <w:t xml:space="preserve">when dealing with </w:t>
      </w:r>
      <w:r w:rsidR="00F255FA">
        <w:rPr>
          <w:rFonts w:cs="Arial"/>
          <w:lang w:val="en-US"/>
        </w:rPr>
        <w:t>this kind of problem (Lin et al. 2006)</w:t>
      </w:r>
      <w:r w:rsidR="006B77B1">
        <w:rPr>
          <w:rFonts w:cs="Arial"/>
          <w:lang w:val="en-US"/>
        </w:rPr>
        <w:t>. The p</w:t>
      </w:r>
      <w:r>
        <w:rPr>
          <w:rFonts w:cs="Arial"/>
          <w:lang w:val="en-US"/>
        </w:rPr>
        <w:t xml:space="preserve">roposed system consists of three components: fuzzy inference system (FIS), aggregation function and feedback function. </w:t>
      </w:r>
      <w:r w:rsidR="00B21092">
        <w:rPr>
          <w:rFonts w:cs="Arial"/>
          <w:lang w:val="en-US"/>
        </w:rPr>
        <w:t>Experts’</w:t>
      </w:r>
      <w:r w:rsidR="006B77B1">
        <w:rPr>
          <w:rFonts w:cs="Arial"/>
          <w:lang w:val="en-US"/>
        </w:rPr>
        <w:t xml:space="preserve"> </w:t>
      </w:r>
      <w:r>
        <w:rPr>
          <w:rFonts w:cs="Arial"/>
          <w:lang w:val="en-US"/>
        </w:rPr>
        <w:t xml:space="preserve">knowledge </w:t>
      </w:r>
      <w:proofErr w:type="gramStart"/>
      <w:r>
        <w:rPr>
          <w:rFonts w:cs="Arial"/>
          <w:lang w:val="en-US"/>
        </w:rPr>
        <w:t>should be used</w:t>
      </w:r>
      <w:proofErr w:type="gramEnd"/>
      <w:r>
        <w:rPr>
          <w:rFonts w:cs="Arial"/>
          <w:lang w:val="en-US"/>
        </w:rPr>
        <w:t xml:space="preserve"> only in </w:t>
      </w:r>
      <w:r w:rsidR="00B21092">
        <w:rPr>
          <w:rFonts w:cs="Arial"/>
          <w:lang w:val="en-US"/>
        </w:rPr>
        <w:t>the first iteration</w:t>
      </w:r>
      <w:r>
        <w:rPr>
          <w:rFonts w:cs="Arial"/>
          <w:lang w:val="en-US"/>
        </w:rPr>
        <w:t xml:space="preserve"> in order to </w:t>
      </w:r>
      <w:r w:rsidR="00B21092">
        <w:rPr>
          <w:rFonts w:cs="Arial"/>
          <w:lang w:val="en-US"/>
        </w:rPr>
        <w:t>set up</w:t>
      </w:r>
      <w:r>
        <w:rPr>
          <w:rFonts w:cs="Arial"/>
          <w:lang w:val="en-US"/>
        </w:rPr>
        <w:t xml:space="preserve"> initial parameters. </w:t>
      </w:r>
    </w:p>
    <w:p w14:paraId="2BB1D4D3" w14:textId="77777777" w:rsidR="00FB2759" w:rsidRDefault="00FB2759" w:rsidP="001E63AD">
      <w:pPr>
        <w:pStyle w:val="Maintext"/>
        <w:rPr>
          <w:rFonts w:cs="Arial"/>
          <w:lang w:val="en-US"/>
        </w:rPr>
      </w:pPr>
    </w:p>
    <w:p w14:paraId="603E6CD4" w14:textId="77777777" w:rsidR="00140F35" w:rsidRDefault="00140F35" w:rsidP="001E63AD">
      <w:pPr>
        <w:pStyle w:val="Maintext"/>
        <w:rPr>
          <w:rFonts w:cs="Arial"/>
          <w:lang w:val="en-US"/>
        </w:rPr>
      </w:pPr>
    </w:p>
    <w:p w14:paraId="55E1FA79" w14:textId="77777777" w:rsidR="00140F35" w:rsidRDefault="00140F35" w:rsidP="001E63AD">
      <w:pPr>
        <w:pStyle w:val="Maintext"/>
        <w:rPr>
          <w:rFonts w:cs="Arial"/>
          <w:lang w:val="en-US"/>
        </w:rPr>
      </w:pPr>
    </w:p>
    <w:p w14:paraId="5952DEA7" w14:textId="77777777" w:rsidR="001E63AD" w:rsidRPr="00864DDA" w:rsidRDefault="001E63AD" w:rsidP="001E63AD">
      <w:pPr>
        <w:pStyle w:val="Subtitle1"/>
        <w:rPr>
          <w:lang w:val="en-US"/>
        </w:rPr>
      </w:pPr>
      <w:r>
        <w:rPr>
          <w:caps w:val="0"/>
          <w:lang w:val="en-US"/>
        </w:rPr>
        <w:t>3</w:t>
      </w:r>
      <w:r w:rsidRPr="00864DDA">
        <w:rPr>
          <w:caps w:val="0"/>
          <w:lang w:val="en-US"/>
        </w:rPr>
        <w:t>.1. F</w:t>
      </w:r>
      <w:r>
        <w:rPr>
          <w:caps w:val="0"/>
          <w:lang w:val="en-US"/>
        </w:rPr>
        <w:t>uzzy inference system</w:t>
      </w:r>
    </w:p>
    <w:p w14:paraId="5B349FAE" w14:textId="77777777" w:rsidR="001E63AD" w:rsidRDefault="001E63AD" w:rsidP="001E63AD">
      <w:pPr>
        <w:pStyle w:val="Maintext"/>
        <w:rPr>
          <w:rFonts w:cs="Arial"/>
          <w:lang w:val="en-US"/>
        </w:rPr>
      </w:pPr>
      <w:r>
        <w:rPr>
          <w:rFonts w:cs="Arial"/>
          <w:lang w:val="en-US"/>
        </w:rPr>
        <w:lastRenderedPageBreak/>
        <w:t xml:space="preserve">Our fuzzy logic system has three input variables that describe </w:t>
      </w:r>
      <w:r w:rsidR="00B21092">
        <w:rPr>
          <w:rFonts w:cs="Arial"/>
          <w:lang w:val="en-US"/>
        </w:rPr>
        <w:t>the experience</w:t>
      </w:r>
      <w:r>
        <w:rPr>
          <w:rFonts w:cs="Arial"/>
          <w:lang w:val="en-US"/>
        </w:rPr>
        <w:t xml:space="preserve"> of developers, their estimation skills and their rating for </w:t>
      </w:r>
      <w:r w:rsidR="00E028CB">
        <w:rPr>
          <w:rFonts w:cs="Arial"/>
          <w:lang w:val="en-US"/>
        </w:rPr>
        <w:t xml:space="preserve">the </w:t>
      </w:r>
      <w:r>
        <w:rPr>
          <w:rFonts w:cs="Arial"/>
          <w:lang w:val="en-US"/>
        </w:rPr>
        <w:t xml:space="preserve">observed task. The output is a value (story point value) of the observed task. </w:t>
      </w:r>
    </w:p>
    <w:p w14:paraId="0CDECF73" w14:textId="77777777" w:rsidR="001E63AD" w:rsidRDefault="001E63AD" w:rsidP="001E63AD">
      <w:pPr>
        <w:pStyle w:val="Maintext"/>
        <w:rPr>
          <w:rFonts w:cs="Arial"/>
          <w:lang w:val="en-US"/>
        </w:rPr>
      </w:pPr>
    </w:p>
    <w:p w14:paraId="5AC91E35" w14:textId="77777777" w:rsidR="001E63AD" w:rsidRDefault="001E63AD" w:rsidP="001E63AD">
      <w:pPr>
        <w:pStyle w:val="Maintext"/>
        <w:rPr>
          <w:rFonts w:cs="Arial"/>
          <w:lang w:val="en-US"/>
        </w:rPr>
      </w:pPr>
      <w:r>
        <w:rPr>
          <w:rFonts w:cs="Arial"/>
          <w:lang w:val="en-US"/>
        </w:rPr>
        <w:t xml:space="preserve">In case of the experience (EXP) input variable, every developer has </w:t>
      </w:r>
      <w:r w:rsidR="00B21092">
        <w:rPr>
          <w:rFonts w:cs="Arial"/>
          <w:lang w:val="en-US"/>
        </w:rPr>
        <w:t>a specific status</w:t>
      </w:r>
      <w:r>
        <w:rPr>
          <w:rFonts w:cs="Arial"/>
          <w:lang w:val="en-US"/>
        </w:rPr>
        <w:t xml:space="preserve"> in the company, which is based on </w:t>
      </w:r>
      <w:r w:rsidR="00BF3495">
        <w:rPr>
          <w:rFonts w:cs="Arial"/>
          <w:lang w:val="en-US"/>
        </w:rPr>
        <w:t xml:space="preserve">their </w:t>
      </w:r>
      <w:r>
        <w:rPr>
          <w:rFonts w:cs="Arial"/>
          <w:lang w:val="en-US"/>
        </w:rPr>
        <w:t>years of experience. Instead of using four groups (junior, intermediate, senior, and expert)</w:t>
      </w:r>
      <w:r w:rsidR="00BF3495">
        <w:rPr>
          <w:rFonts w:cs="Arial"/>
          <w:lang w:val="en-US"/>
        </w:rPr>
        <w:t xml:space="preserve">, </w:t>
      </w:r>
      <w:r w:rsidR="00F255FA">
        <w:rPr>
          <w:rFonts w:cs="Arial"/>
          <w:lang w:val="en-US"/>
        </w:rPr>
        <w:t>which is common in literature (</w:t>
      </w:r>
      <w:proofErr w:type="spellStart"/>
      <w:r w:rsidR="00F255FA">
        <w:rPr>
          <w:rFonts w:cs="Arial"/>
          <w:lang w:val="en-US"/>
        </w:rPr>
        <w:t>Orlowskye</w:t>
      </w:r>
      <w:r w:rsidR="00B21092">
        <w:rPr>
          <w:rFonts w:cs="Arial"/>
          <w:lang w:val="en-US"/>
        </w:rPr>
        <w:t>t</w:t>
      </w:r>
      <w:proofErr w:type="spellEnd"/>
      <w:r w:rsidR="00F255FA">
        <w:rPr>
          <w:rFonts w:cs="Arial"/>
          <w:lang w:val="en-US"/>
        </w:rPr>
        <w:t xml:space="preserve"> al. 2006)</w:t>
      </w:r>
      <w:r>
        <w:rPr>
          <w:rFonts w:cs="Arial"/>
          <w:lang w:val="en-US"/>
        </w:rPr>
        <w:t>, we decide</w:t>
      </w:r>
      <w:r w:rsidR="00E028CB">
        <w:rPr>
          <w:rFonts w:cs="Arial"/>
          <w:lang w:val="en-US"/>
        </w:rPr>
        <w:t>d</w:t>
      </w:r>
      <w:r>
        <w:rPr>
          <w:rFonts w:cs="Arial"/>
          <w:lang w:val="en-US"/>
        </w:rPr>
        <w:t xml:space="preserve"> to exclude </w:t>
      </w:r>
      <w:r w:rsidR="00E028CB">
        <w:rPr>
          <w:rFonts w:cs="Arial"/>
          <w:lang w:val="en-US"/>
        </w:rPr>
        <w:t xml:space="preserve">the </w:t>
      </w:r>
      <w:r>
        <w:rPr>
          <w:rFonts w:cs="Arial"/>
          <w:lang w:val="en-US"/>
        </w:rPr>
        <w:t xml:space="preserve">expert group from our system. Experts are more often leaders and they </w:t>
      </w:r>
      <w:r w:rsidR="00E028CB">
        <w:rPr>
          <w:rFonts w:cs="Arial"/>
          <w:lang w:val="en-US"/>
        </w:rPr>
        <w:t xml:space="preserve">more often </w:t>
      </w:r>
      <w:r>
        <w:rPr>
          <w:rFonts w:cs="Arial"/>
          <w:lang w:val="en-US"/>
        </w:rPr>
        <w:t>define tasks that</w:t>
      </w:r>
      <w:r w:rsidR="00E028CB">
        <w:rPr>
          <w:rFonts w:cs="Arial"/>
          <w:lang w:val="en-US"/>
        </w:rPr>
        <w:t xml:space="preserve"> need to </w:t>
      </w:r>
      <w:proofErr w:type="gramStart"/>
      <w:r w:rsidR="00E028CB">
        <w:rPr>
          <w:rFonts w:cs="Arial"/>
          <w:lang w:val="en-US"/>
        </w:rPr>
        <w:t>be done</w:t>
      </w:r>
      <w:proofErr w:type="gramEnd"/>
      <w:r w:rsidR="00E028CB">
        <w:rPr>
          <w:rFonts w:cs="Arial"/>
          <w:lang w:val="en-US"/>
        </w:rPr>
        <w:t xml:space="preserve"> instead of implementing them</w:t>
      </w:r>
      <w:r>
        <w:rPr>
          <w:rFonts w:cs="Arial"/>
          <w:lang w:val="en-US"/>
        </w:rPr>
        <w:t xml:space="preserve">. </w:t>
      </w:r>
      <w:proofErr w:type="gramStart"/>
      <w:r>
        <w:rPr>
          <w:rFonts w:cs="Arial"/>
          <w:lang w:val="en-US"/>
        </w:rPr>
        <w:t>So</w:t>
      </w:r>
      <w:proofErr w:type="gramEnd"/>
      <w:r>
        <w:rPr>
          <w:rFonts w:cs="Arial"/>
          <w:lang w:val="en-US"/>
        </w:rPr>
        <w:t>, our EXP variable consists of three m</w:t>
      </w:r>
      <w:r w:rsidR="00E028CB">
        <w:rPr>
          <w:rFonts w:cs="Arial"/>
          <w:lang w:val="en-US"/>
        </w:rPr>
        <w:t xml:space="preserve">embership functions, each one representing </w:t>
      </w:r>
      <w:r>
        <w:rPr>
          <w:rFonts w:cs="Arial"/>
          <w:lang w:val="en-US"/>
        </w:rPr>
        <w:t xml:space="preserve">one level of experience. Every membership function in this paper is </w:t>
      </w:r>
      <w:r w:rsidR="003D7E3C">
        <w:rPr>
          <w:rFonts w:cs="Arial"/>
          <w:lang w:val="en-US"/>
        </w:rPr>
        <w:t>a PI - shaped function</w:t>
      </w:r>
      <w:r>
        <w:rPr>
          <w:rFonts w:cs="Arial"/>
          <w:lang w:val="en-US"/>
        </w:rPr>
        <w:t xml:space="preserve"> defined </w:t>
      </w:r>
      <w:r w:rsidR="003D7E3C">
        <w:rPr>
          <w:rFonts w:cs="Arial"/>
          <w:lang w:val="en-US"/>
        </w:rPr>
        <w:t>by</w:t>
      </w:r>
      <w:r>
        <w:rPr>
          <w:rFonts w:cs="Arial"/>
          <w:lang w:val="en-US"/>
        </w:rPr>
        <w:t xml:space="preserve"> four parameters. </w:t>
      </w:r>
      <w:proofErr w:type="gramStart"/>
      <w:r>
        <w:rPr>
          <w:rFonts w:cs="Arial"/>
          <w:lang w:val="en-US"/>
        </w:rPr>
        <w:t xml:space="preserve">These parameters are specified by </w:t>
      </w:r>
      <w:r w:rsidR="003D7E3C">
        <w:rPr>
          <w:rFonts w:cs="Arial"/>
          <w:lang w:val="en-US"/>
        </w:rPr>
        <w:t>an expert</w:t>
      </w:r>
      <w:r>
        <w:rPr>
          <w:rFonts w:cs="Arial"/>
          <w:lang w:val="en-US"/>
        </w:rPr>
        <w:t xml:space="preserve"> using </w:t>
      </w:r>
      <w:r w:rsidR="003D7E3C">
        <w:rPr>
          <w:rFonts w:cs="Arial"/>
          <w:lang w:val="en-US"/>
        </w:rPr>
        <w:t>the fuzzy visualization tool</w:t>
      </w:r>
      <w:r w:rsidR="00F255FA">
        <w:rPr>
          <w:rFonts w:cs="Arial"/>
          <w:lang w:val="en-US"/>
        </w:rPr>
        <w:t xml:space="preserve"> in MATLAB (</w:t>
      </w:r>
      <w:proofErr w:type="spellStart"/>
      <w:r w:rsidR="00F255FA" w:rsidRPr="00F255FA">
        <w:rPr>
          <w:rFonts w:cs="Arial"/>
          <w:lang w:val="en-US"/>
        </w:rPr>
        <w:t>Sivanandam</w:t>
      </w:r>
      <w:proofErr w:type="spellEnd"/>
      <w:r w:rsidR="00F255FA">
        <w:rPr>
          <w:rFonts w:cs="Arial"/>
          <w:lang w:val="en-US"/>
        </w:rPr>
        <w:t xml:space="preserve"> et al. 2007)</w:t>
      </w:r>
      <w:proofErr w:type="gramEnd"/>
      <w:r w:rsidR="00E4267C">
        <w:rPr>
          <w:rFonts w:cs="Arial"/>
          <w:lang w:val="en-US"/>
        </w:rPr>
        <w:t xml:space="preserve">. </w:t>
      </w:r>
      <w:del w:id="25" w:author="Author">
        <w:r w:rsidDel="006F3109">
          <w:rPr>
            <w:rFonts w:cs="Arial"/>
            <w:lang w:val="en-US"/>
          </w:rPr>
          <w:delText xml:space="preserve">Table 1 parameters </w:delText>
        </w:r>
      </w:del>
      <w:ins w:id="26" w:author="Author">
        <w:r w:rsidR="006F3109">
          <w:rPr>
            <w:rFonts w:cs="Arial"/>
            <w:lang w:val="en-US"/>
          </w:rPr>
          <w:t xml:space="preserve">Parameters </w:t>
        </w:r>
      </w:ins>
      <w:r>
        <w:rPr>
          <w:rFonts w:cs="Arial"/>
          <w:lang w:val="en-US"/>
        </w:rPr>
        <w:t xml:space="preserve">for every membership function for EXP variable </w:t>
      </w:r>
      <w:proofErr w:type="gramStart"/>
      <w:r>
        <w:rPr>
          <w:rFonts w:cs="Arial"/>
          <w:lang w:val="en-US"/>
        </w:rPr>
        <w:t>are shown</w:t>
      </w:r>
      <w:proofErr w:type="gramEnd"/>
      <w:r w:rsidR="00E028CB">
        <w:rPr>
          <w:rFonts w:cs="Arial"/>
          <w:lang w:val="en-US"/>
        </w:rPr>
        <w:t xml:space="preserve"> </w:t>
      </w:r>
      <w:ins w:id="27" w:author="Author">
        <w:r w:rsidR="006F3109">
          <w:rPr>
            <w:rFonts w:cs="Arial"/>
            <w:lang w:val="en-US"/>
          </w:rPr>
          <w:t>in Table 1</w:t>
        </w:r>
      </w:ins>
      <w:r>
        <w:rPr>
          <w:rFonts w:cs="Arial"/>
          <w:lang w:val="en-US"/>
        </w:rPr>
        <w:t>. Values represent the years of experience and they are comma separated.</w:t>
      </w:r>
    </w:p>
    <w:p w14:paraId="7098B044" w14:textId="77777777" w:rsidR="001E63AD" w:rsidRPr="00EB0F55" w:rsidRDefault="001E63AD" w:rsidP="001E63AD">
      <w:pPr>
        <w:pStyle w:val="Caption"/>
        <w:keepNext/>
        <w:rPr>
          <w:b w:val="0"/>
        </w:rPr>
      </w:pPr>
    </w:p>
    <w:p w14:paraId="2CAF18D1"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1</w:t>
      </w:r>
      <w:r w:rsidR="005801C3">
        <w:rPr>
          <w:noProof/>
        </w:rPr>
        <w:fldChar w:fldCharType="end"/>
      </w:r>
      <w:r>
        <w:t xml:space="preserve">: </w:t>
      </w:r>
      <w:r>
        <w:rPr>
          <w:b w:val="0"/>
        </w:rPr>
        <w:t xml:space="preserve">Membership function parameters for EXP variable </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109AB420" w14:textId="77777777" w:rsidTr="00D54A0B">
        <w:tc>
          <w:tcPr>
            <w:tcW w:w="1667" w:type="pct"/>
            <w:tcBorders>
              <w:top w:val="single" w:sz="4" w:space="0" w:color="auto"/>
              <w:bottom w:val="single" w:sz="4" w:space="0" w:color="auto"/>
            </w:tcBorders>
            <w:shd w:val="clear" w:color="auto" w:fill="auto"/>
          </w:tcPr>
          <w:p w14:paraId="5457C3FF" w14:textId="77777777" w:rsidR="001E63AD" w:rsidRPr="00A75A2E" w:rsidRDefault="001E63AD" w:rsidP="00D54A0B">
            <w:pPr>
              <w:pStyle w:val="Maintext"/>
              <w:jc w:val="left"/>
              <w:rPr>
                <w:rFonts w:cs="Arial"/>
                <w:b/>
                <w:i/>
                <w:lang w:val="en-US"/>
              </w:rPr>
            </w:pPr>
            <w:r>
              <w:rPr>
                <w:rFonts w:cs="Arial"/>
                <w:b/>
                <w:lang w:val="en-US"/>
              </w:rPr>
              <w:t>Variable</w:t>
            </w:r>
          </w:p>
        </w:tc>
        <w:tc>
          <w:tcPr>
            <w:tcW w:w="3333" w:type="pct"/>
            <w:tcBorders>
              <w:top w:val="single" w:sz="4" w:space="0" w:color="auto"/>
              <w:bottom w:val="single" w:sz="4" w:space="0" w:color="auto"/>
            </w:tcBorders>
            <w:shd w:val="clear" w:color="auto" w:fill="auto"/>
          </w:tcPr>
          <w:p w14:paraId="4606DEB6"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27D6F121" w14:textId="77777777" w:rsidTr="00D54A0B">
        <w:tc>
          <w:tcPr>
            <w:tcW w:w="1667" w:type="pct"/>
            <w:tcBorders>
              <w:top w:val="single" w:sz="4" w:space="0" w:color="auto"/>
            </w:tcBorders>
            <w:shd w:val="clear" w:color="auto" w:fill="auto"/>
          </w:tcPr>
          <w:p w14:paraId="19FCF875" w14:textId="77777777" w:rsidR="001E63AD" w:rsidRPr="00A75A2E" w:rsidRDefault="001E63AD" w:rsidP="00D54A0B">
            <w:pPr>
              <w:pStyle w:val="Maintext"/>
              <w:jc w:val="left"/>
              <w:rPr>
                <w:rFonts w:cs="Arial"/>
                <w:i/>
                <w:lang w:val="en-US"/>
              </w:rPr>
            </w:pPr>
            <w:r>
              <w:rPr>
                <w:rFonts w:cs="Arial"/>
                <w:lang w:val="en-US"/>
              </w:rPr>
              <w:t>Junior</w:t>
            </w:r>
          </w:p>
        </w:tc>
        <w:tc>
          <w:tcPr>
            <w:tcW w:w="3333" w:type="pct"/>
            <w:tcBorders>
              <w:top w:val="single" w:sz="4" w:space="0" w:color="auto"/>
            </w:tcBorders>
            <w:shd w:val="clear" w:color="auto" w:fill="auto"/>
            <w:vAlign w:val="bottom"/>
          </w:tcPr>
          <w:p w14:paraId="18D46943" w14:textId="77777777" w:rsidR="001E63AD" w:rsidRPr="00A75A2E" w:rsidRDefault="00B30467" w:rsidP="00B30467">
            <w:pPr>
              <w:pStyle w:val="Maintext"/>
              <w:jc w:val="center"/>
              <w:rPr>
                <w:rFonts w:cs="Arial"/>
                <w:lang w:val="en-US"/>
              </w:rPr>
            </w:pPr>
            <w:r>
              <w:rPr>
                <w:rFonts w:cs="Arial"/>
                <w:lang w:val="en-US"/>
              </w:rPr>
              <w:t>0</w:t>
            </w:r>
            <w:r w:rsidR="001E63AD">
              <w:rPr>
                <w:rFonts w:cs="Arial"/>
                <w:lang w:val="en-US"/>
              </w:rPr>
              <w:t>,</w:t>
            </w:r>
            <w:r>
              <w:rPr>
                <w:rFonts w:cs="Arial"/>
                <w:lang w:val="en-US"/>
              </w:rPr>
              <w:t>0</w:t>
            </w:r>
            <w:r w:rsidR="001E63AD">
              <w:rPr>
                <w:rFonts w:cs="Arial"/>
                <w:lang w:val="en-US"/>
              </w:rPr>
              <w:t>,</w:t>
            </w:r>
            <w:r w:rsidR="001E63AD" w:rsidRPr="00596542">
              <w:rPr>
                <w:rFonts w:cs="Arial"/>
                <w:lang w:val="en-US"/>
              </w:rPr>
              <w:t xml:space="preserve"> 1.183</w:t>
            </w:r>
            <w:r w:rsidR="001E63AD">
              <w:rPr>
                <w:rFonts w:cs="Arial"/>
                <w:lang w:val="en-US"/>
              </w:rPr>
              <w:t>,</w:t>
            </w:r>
            <w:r w:rsidR="001E63AD" w:rsidRPr="00596542">
              <w:rPr>
                <w:rFonts w:cs="Arial"/>
                <w:lang w:val="en-US"/>
              </w:rPr>
              <w:t xml:space="preserve"> 2.64</w:t>
            </w:r>
          </w:p>
        </w:tc>
      </w:tr>
      <w:tr w:rsidR="001E63AD" w:rsidRPr="00A75A2E" w14:paraId="32C5C869" w14:textId="77777777" w:rsidTr="00D54A0B">
        <w:tc>
          <w:tcPr>
            <w:tcW w:w="1667" w:type="pct"/>
            <w:shd w:val="clear" w:color="auto" w:fill="auto"/>
          </w:tcPr>
          <w:p w14:paraId="7BED44E5"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Intermediate</w:t>
            </w:r>
          </w:p>
        </w:tc>
        <w:tc>
          <w:tcPr>
            <w:tcW w:w="3333" w:type="pct"/>
            <w:shd w:val="clear" w:color="auto" w:fill="auto"/>
            <w:vAlign w:val="bottom"/>
          </w:tcPr>
          <w:p w14:paraId="5878F116" w14:textId="77777777" w:rsidR="001E63AD" w:rsidRPr="00A75A2E" w:rsidRDefault="001E63AD" w:rsidP="00D54A0B">
            <w:pPr>
              <w:pStyle w:val="Maintext"/>
              <w:jc w:val="center"/>
              <w:rPr>
                <w:rFonts w:cs="Arial"/>
                <w:lang w:val="en-US"/>
              </w:rPr>
            </w:pPr>
            <w:r w:rsidRPr="00596542">
              <w:rPr>
                <w:rFonts w:cs="Arial"/>
                <w:lang w:val="en-US"/>
              </w:rPr>
              <w:t>1.52</w:t>
            </w:r>
            <w:r>
              <w:rPr>
                <w:rFonts w:cs="Arial"/>
                <w:lang w:val="en-US"/>
              </w:rPr>
              <w:t>,</w:t>
            </w:r>
            <w:r w:rsidRPr="00596542">
              <w:rPr>
                <w:rFonts w:cs="Arial"/>
                <w:lang w:val="en-US"/>
              </w:rPr>
              <w:t xml:space="preserve"> 2.69</w:t>
            </w:r>
            <w:r>
              <w:rPr>
                <w:rFonts w:cs="Arial"/>
                <w:lang w:val="en-US"/>
              </w:rPr>
              <w:t>,</w:t>
            </w:r>
            <w:r w:rsidRPr="00596542">
              <w:rPr>
                <w:rFonts w:cs="Arial"/>
                <w:lang w:val="en-US"/>
              </w:rPr>
              <w:t xml:space="preserve"> 3.706</w:t>
            </w:r>
            <w:r>
              <w:rPr>
                <w:rFonts w:cs="Arial"/>
                <w:lang w:val="en-US"/>
              </w:rPr>
              <w:t>,</w:t>
            </w:r>
            <w:r w:rsidRPr="00596542">
              <w:rPr>
                <w:rFonts w:cs="Arial"/>
                <w:lang w:val="en-US"/>
              </w:rPr>
              <w:t xml:space="preserve"> 5.04</w:t>
            </w:r>
          </w:p>
        </w:tc>
      </w:tr>
      <w:tr w:rsidR="001E63AD" w:rsidRPr="00A75A2E" w14:paraId="5F295C28" w14:textId="77777777" w:rsidTr="00D54A0B">
        <w:tc>
          <w:tcPr>
            <w:tcW w:w="1667" w:type="pct"/>
            <w:tcBorders>
              <w:bottom w:val="single" w:sz="4" w:space="0" w:color="auto"/>
            </w:tcBorders>
            <w:shd w:val="clear" w:color="auto" w:fill="auto"/>
          </w:tcPr>
          <w:p w14:paraId="68A641CE" w14:textId="77777777" w:rsidR="001E63AD" w:rsidRPr="00A75A2E" w:rsidRDefault="001E63AD" w:rsidP="00D54A0B">
            <w:pPr>
              <w:pStyle w:val="Maintext"/>
              <w:jc w:val="left"/>
              <w:rPr>
                <w:rFonts w:cs="Arial"/>
                <w:i/>
                <w:lang w:val="en-US"/>
              </w:rPr>
            </w:pPr>
            <w:r>
              <w:rPr>
                <w:rFonts w:cs="Arial"/>
                <w:lang w:val="en-US"/>
              </w:rPr>
              <w:t xml:space="preserve">Senior </w:t>
            </w:r>
          </w:p>
        </w:tc>
        <w:tc>
          <w:tcPr>
            <w:tcW w:w="3333" w:type="pct"/>
            <w:tcBorders>
              <w:bottom w:val="single" w:sz="4" w:space="0" w:color="auto"/>
            </w:tcBorders>
            <w:shd w:val="clear" w:color="auto" w:fill="auto"/>
            <w:vAlign w:val="bottom"/>
          </w:tcPr>
          <w:p w14:paraId="4D37579F" w14:textId="77777777" w:rsidR="001E63AD" w:rsidRPr="00A75A2E" w:rsidRDefault="001E63AD" w:rsidP="00D54A0B">
            <w:pPr>
              <w:pStyle w:val="Maintext"/>
              <w:jc w:val="center"/>
              <w:rPr>
                <w:rFonts w:cs="Arial"/>
                <w:lang w:val="en-US"/>
              </w:rPr>
            </w:pPr>
            <w:r w:rsidRPr="00596542">
              <w:rPr>
                <w:rFonts w:cs="Arial"/>
                <w:lang w:val="en-US"/>
              </w:rPr>
              <w:t>3.579</w:t>
            </w:r>
            <w:r>
              <w:rPr>
                <w:rFonts w:cs="Arial"/>
                <w:lang w:val="en-US"/>
              </w:rPr>
              <w:t>,</w:t>
            </w:r>
            <w:r w:rsidRPr="00596542">
              <w:rPr>
                <w:rFonts w:cs="Arial"/>
                <w:lang w:val="en-US"/>
              </w:rPr>
              <w:t xml:space="preserve"> 5.18</w:t>
            </w:r>
            <w:r>
              <w:rPr>
                <w:rFonts w:cs="Arial"/>
                <w:lang w:val="en-US"/>
              </w:rPr>
              <w:t>,</w:t>
            </w:r>
            <w:r w:rsidRPr="00596542">
              <w:rPr>
                <w:rFonts w:cs="Arial"/>
                <w:lang w:val="en-US"/>
              </w:rPr>
              <w:t xml:space="preserve"> 6.24</w:t>
            </w:r>
            <w:r>
              <w:rPr>
                <w:rFonts w:cs="Arial"/>
                <w:lang w:val="en-US"/>
              </w:rPr>
              <w:t>,</w:t>
            </w:r>
            <w:r w:rsidRPr="00596542">
              <w:rPr>
                <w:rFonts w:cs="Arial"/>
                <w:lang w:val="en-US"/>
              </w:rPr>
              <w:t xml:space="preserve"> 8.16</w:t>
            </w:r>
          </w:p>
        </w:tc>
      </w:tr>
    </w:tbl>
    <w:p w14:paraId="50C14BDD" w14:textId="77777777" w:rsidR="001E63AD" w:rsidRDefault="001E63AD" w:rsidP="001E63AD">
      <w:pPr>
        <w:pStyle w:val="Maintext"/>
        <w:rPr>
          <w:rFonts w:cs="Arial"/>
          <w:lang w:val="en-US"/>
        </w:rPr>
      </w:pPr>
    </w:p>
    <w:p w14:paraId="22883541" w14:textId="77777777" w:rsidR="001E63AD" w:rsidRDefault="00077BEC" w:rsidP="001E63AD">
      <w:pPr>
        <w:pStyle w:val="Maintext"/>
        <w:rPr>
          <w:rFonts w:cs="Arial"/>
          <w:lang w:val="en-US"/>
        </w:rPr>
      </w:pPr>
      <w:r>
        <w:rPr>
          <w:rFonts w:cs="Arial"/>
          <w:lang w:val="en-US"/>
        </w:rPr>
        <w:t>The s</w:t>
      </w:r>
      <w:r w:rsidR="001E63AD">
        <w:rPr>
          <w:rFonts w:cs="Arial"/>
          <w:lang w:val="en-US"/>
        </w:rPr>
        <w:t xml:space="preserve">econd input variable describes an accuracy/quality of developer’s estimation </w:t>
      </w:r>
      <w:r w:rsidR="003476A8">
        <w:rPr>
          <w:rFonts w:cs="Arial"/>
          <w:lang w:val="en-US"/>
        </w:rPr>
        <w:t xml:space="preserve">on </w:t>
      </w:r>
      <w:r w:rsidR="001E63AD">
        <w:rPr>
          <w:rFonts w:cs="Arial"/>
          <w:lang w:val="en-US"/>
        </w:rPr>
        <w:t>how much the specific task is complex (EST). T</w:t>
      </w:r>
      <w:r w:rsidR="001E63AD">
        <w:rPr>
          <w:rStyle w:val="shorttext"/>
        </w:rPr>
        <w:t xml:space="preserve">his variable may be of great importance for </w:t>
      </w:r>
      <w:r w:rsidR="003D7E3C">
        <w:rPr>
          <w:rStyle w:val="shorttext"/>
        </w:rPr>
        <w:t>the inference process</w:t>
      </w:r>
      <w:r>
        <w:rPr>
          <w:rStyle w:val="shorttext"/>
        </w:rPr>
        <w:t xml:space="preserve">, </w:t>
      </w:r>
      <w:r w:rsidR="001E63AD">
        <w:rPr>
          <w:rStyle w:val="shorttext"/>
        </w:rPr>
        <w:t xml:space="preserve">since </w:t>
      </w:r>
      <w:r w:rsidR="001E63AD">
        <w:rPr>
          <w:rFonts w:cs="Arial"/>
          <w:lang w:val="en-US"/>
        </w:rPr>
        <w:t>some developers constantly miscalculate the task complexity</w:t>
      </w:r>
      <w:r w:rsidR="001E63AD">
        <w:rPr>
          <w:rStyle w:val="shorttext"/>
        </w:rPr>
        <w:t>.</w:t>
      </w:r>
      <w:r w:rsidR="001E63AD">
        <w:rPr>
          <w:rFonts w:cs="Arial"/>
          <w:lang w:val="en-US"/>
        </w:rPr>
        <w:t xml:space="preserve"> It is</w:t>
      </w:r>
      <w:r>
        <w:rPr>
          <w:rFonts w:cs="Arial"/>
          <w:lang w:val="en-US"/>
        </w:rPr>
        <w:t xml:space="preserve"> linguistic in nature and represented by </w:t>
      </w:r>
      <w:r w:rsidR="001E63AD">
        <w:rPr>
          <w:rFonts w:cs="Arial"/>
          <w:lang w:val="en-US"/>
        </w:rPr>
        <w:t>three membership functions: Overestimated, Well Estimated, and Underestimated</w:t>
      </w:r>
      <w:r w:rsidR="00B30467">
        <w:rPr>
          <w:rFonts w:cs="Arial"/>
          <w:lang w:val="en-US"/>
        </w:rPr>
        <w:t>, while</w:t>
      </w:r>
      <w:r w:rsidR="000E2FE1">
        <w:rPr>
          <w:rFonts w:cs="Arial"/>
          <w:lang w:val="en-US"/>
        </w:rPr>
        <w:t xml:space="preserve"> the</w:t>
      </w:r>
      <w:r w:rsidR="00B30467">
        <w:rPr>
          <w:rFonts w:cs="Arial"/>
          <w:lang w:val="en-US"/>
        </w:rPr>
        <w:t xml:space="preserve"> assessments </w:t>
      </w:r>
      <w:r w:rsidR="000E2FE1">
        <w:rPr>
          <w:rFonts w:cs="Arial"/>
          <w:lang w:val="en-US"/>
        </w:rPr>
        <w:t xml:space="preserve">are on the </w:t>
      </w:r>
      <w:proofErr w:type="gramStart"/>
      <w:r w:rsidR="000E2FE1">
        <w:rPr>
          <w:rFonts w:cs="Arial"/>
          <w:lang w:val="en-US"/>
        </w:rPr>
        <w:t xml:space="preserve">interval </w:t>
      </w:r>
      <w:proofErr w:type="gramEnd"/>
      <w:r w:rsidR="006F3109" w:rsidRPr="006F3109">
        <w:rPr>
          <w:rFonts w:cs="Arial"/>
          <w:position w:val="-12"/>
          <w:lang w:val="en-US"/>
        </w:rPr>
        <w:object w:dxaOrig="440" w:dyaOrig="340" w14:anchorId="21F8BADB">
          <v:shape id="_x0000_i1026" type="#_x0000_t75" style="width:21.6pt;height:17.4pt" o:ole="">
            <v:imagedata r:id="rId12" o:title=""/>
          </v:shape>
          <o:OLEObject Type="Embed" ProgID="Equation.DSMT4" ShapeID="_x0000_i1026" DrawAspect="Content" ObjectID="_1552767918" r:id="rId13"/>
        </w:object>
      </w:r>
      <w:r w:rsidR="001E63AD">
        <w:rPr>
          <w:rFonts w:cs="Arial"/>
          <w:lang w:val="en-US"/>
        </w:rPr>
        <w:t>. Membership functions</w:t>
      </w:r>
      <w:r w:rsidR="003D7E3C">
        <w:rPr>
          <w:rFonts w:cs="Arial"/>
          <w:lang w:val="en-US"/>
        </w:rPr>
        <w:t>’</w:t>
      </w:r>
      <w:r w:rsidR="001E63AD">
        <w:rPr>
          <w:rFonts w:cs="Arial"/>
          <w:lang w:val="en-US"/>
        </w:rPr>
        <w:t xml:space="preserve"> parameters </w:t>
      </w:r>
      <w:proofErr w:type="gramStart"/>
      <w:r w:rsidR="001E63AD">
        <w:rPr>
          <w:rFonts w:cs="Arial"/>
          <w:lang w:val="en-US"/>
        </w:rPr>
        <w:t>are shown</w:t>
      </w:r>
      <w:proofErr w:type="gramEnd"/>
      <w:r w:rsidR="001E63AD">
        <w:rPr>
          <w:rFonts w:cs="Arial"/>
          <w:lang w:val="en-US"/>
        </w:rPr>
        <w:t xml:space="preserve"> in Table 2.</w:t>
      </w:r>
    </w:p>
    <w:p w14:paraId="5E6FBB87" w14:textId="77777777" w:rsidR="001E63AD" w:rsidRDefault="001E63AD" w:rsidP="001E63AD">
      <w:pPr>
        <w:pStyle w:val="Maintext"/>
        <w:rPr>
          <w:rFonts w:cs="Arial"/>
          <w:lang w:val="en-US"/>
        </w:rPr>
      </w:pPr>
    </w:p>
    <w:p w14:paraId="7F7A1DBB"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2</w:t>
      </w:r>
      <w:r w:rsidR="005801C3">
        <w:rPr>
          <w:noProof/>
        </w:rPr>
        <w:fldChar w:fldCharType="end"/>
      </w:r>
      <w:r>
        <w:t xml:space="preserve">: </w:t>
      </w:r>
      <w:r>
        <w:rPr>
          <w:b w:val="0"/>
        </w:rPr>
        <w:t>Membership function parameters for EST variable</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63B8D4D6" w14:textId="77777777" w:rsidTr="00D54A0B">
        <w:tc>
          <w:tcPr>
            <w:tcW w:w="1667" w:type="pct"/>
            <w:tcBorders>
              <w:top w:val="single" w:sz="4" w:space="0" w:color="auto"/>
              <w:bottom w:val="single" w:sz="4" w:space="0" w:color="auto"/>
            </w:tcBorders>
            <w:shd w:val="clear" w:color="auto" w:fill="auto"/>
          </w:tcPr>
          <w:p w14:paraId="0AD37A29" w14:textId="77777777" w:rsidR="001E63AD" w:rsidRPr="00A75A2E" w:rsidRDefault="001E63AD" w:rsidP="00D54A0B">
            <w:pPr>
              <w:pStyle w:val="Maintext"/>
              <w:jc w:val="left"/>
              <w:rPr>
                <w:rFonts w:cs="Arial"/>
                <w:b/>
                <w:i/>
                <w:lang w:val="en-US"/>
              </w:rPr>
            </w:pPr>
            <w:r>
              <w:rPr>
                <w:rFonts w:cs="Arial"/>
                <w:b/>
                <w:lang w:val="en-US"/>
              </w:rPr>
              <w:t>Variable</w:t>
            </w:r>
          </w:p>
        </w:tc>
        <w:tc>
          <w:tcPr>
            <w:tcW w:w="3333" w:type="pct"/>
            <w:tcBorders>
              <w:top w:val="single" w:sz="4" w:space="0" w:color="auto"/>
              <w:bottom w:val="single" w:sz="4" w:space="0" w:color="auto"/>
            </w:tcBorders>
            <w:shd w:val="clear" w:color="auto" w:fill="auto"/>
          </w:tcPr>
          <w:p w14:paraId="6E0227AC"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2073A9C2" w14:textId="77777777" w:rsidTr="00D54A0B">
        <w:tc>
          <w:tcPr>
            <w:tcW w:w="1667" w:type="pct"/>
            <w:tcBorders>
              <w:top w:val="single" w:sz="4" w:space="0" w:color="auto"/>
            </w:tcBorders>
            <w:shd w:val="clear" w:color="auto" w:fill="auto"/>
          </w:tcPr>
          <w:p w14:paraId="44CA108D" w14:textId="77777777" w:rsidR="001E63AD" w:rsidRPr="00A75A2E" w:rsidRDefault="001E63AD" w:rsidP="00D54A0B">
            <w:pPr>
              <w:pStyle w:val="Maintext"/>
              <w:jc w:val="left"/>
              <w:rPr>
                <w:rFonts w:cs="Arial"/>
                <w:i/>
                <w:lang w:val="en-US"/>
              </w:rPr>
            </w:pPr>
            <w:r>
              <w:rPr>
                <w:rFonts w:cs="Arial"/>
                <w:lang w:val="en-US"/>
              </w:rPr>
              <w:t>Overestimated</w:t>
            </w:r>
          </w:p>
        </w:tc>
        <w:tc>
          <w:tcPr>
            <w:tcW w:w="3333" w:type="pct"/>
            <w:tcBorders>
              <w:top w:val="single" w:sz="4" w:space="0" w:color="auto"/>
            </w:tcBorders>
            <w:shd w:val="clear" w:color="auto" w:fill="auto"/>
            <w:vAlign w:val="bottom"/>
          </w:tcPr>
          <w:p w14:paraId="16E9BFE6" w14:textId="77777777" w:rsidR="001E63AD" w:rsidRPr="00A75A2E" w:rsidRDefault="001E63AD" w:rsidP="00D54A0B">
            <w:pPr>
              <w:pStyle w:val="Maintext"/>
              <w:jc w:val="center"/>
              <w:rPr>
                <w:rFonts w:cs="Arial"/>
                <w:lang w:val="en-US"/>
              </w:rPr>
            </w:pPr>
            <w:r w:rsidRPr="00596542">
              <w:rPr>
                <w:rFonts w:cs="Arial"/>
                <w:lang w:val="en-US"/>
              </w:rPr>
              <w:t>-1.62</w:t>
            </w:r>
            <w:r>
              <w:rPr>
                <w:rFonts w:cs="Arial"/>
                <w:lang w:val="en-US"/>
              </w:rPr>
              <w:t>,</w:t>
            </w:r>
            <w:r w:rsidRPr="00596542">
              <w:rPr>
                <w:rFonts w:cs="Arial"/>
                <w:lang w:val="en-US"/>
              </w:rPr>
              <w:t xml:space="preserve"> 0.779</w:t>
            </w:r>
            <w:r>
              <w:rPr>
                <w:rFonts w:cs="Arial"/>
                <w:lang w:val="en-US"/>
              </w:rPr>
              <w:t>,</w:t>
            </w:r>
            <w:r w:rsidRPr="00596542">
              <w:rPr>
                <w:rFonts w:cs="Arial"/>
                <w:lang w:val="en-US"/>
              </w:rPr>
              <w:t xml:space="preserve"> 1.85</w:t>
            </w:r>
            <w:r>
              <w:rPr>
                <w:rFonts w:cs="Arial"/>
                <w:lang w:val="en-US"/>
              </w:rPr>
              <w:t>,</w:t>
            </w:r>
            <w:r w:rsidRPr="00596542">
              <w:rPr>
                <w:rFonts w:cs="Arial"/>
                <w:lang w:val="en-US"/>
              </w:rPr>
              <w:t xml:space="preserve"> 3.452</w:t>
            </w:r>
          </w:p>
        </w:tc>
      </w:tr>
      <w:tr w:rsidR="001E63AD" w:rsidRPr="00A75A2E" w14:paraId="74492CC7" w14:textId="77777777" w:rsidTr="00D54A0B">
        <w:tc>
          <w:tcPr>
            <w:tcW w:w="1667" w:type="pct"/>
            <w:shd w:val="clear" w:color="auto" w:fill="auto"/>
          </w:tcPr>
          <w:p w14:paraId="10442ABB"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Well Estimated</w:t>
            </w:r>
          </w:p>
        </w:tc>
        <w:tc>
          <w:tcPr>
            <w:tcW w:w="3333" w:type="pct"/>
            <w:shd w:val="clear" w:color="auto" w:fill="auto"/>
            <w:vAlign w:val="bottom"/>
          </w:tcPr>
          <w:p w14:paraId="222804B4" w14:textId="77777777" w:rsidR="001E63AD" w:rsidRPr="00A75A2E" w:rsidRDefault="001E63AD" w:rsidP="00D54A0B">
            <w:pPr>
              <w:pStyle w:val="Maintext"/>
              <w:jc w:val="center"/>
              <w:rPr>
                <w:rFonts w:cs="Arial"/>
                <w:lang w:val="en-US"/>
              </w:rPr>
            </w:pPr>
            <w:r w:rsidRPr="00596542">
              <w:rPr>
                <w:rFonts w:cs="Arial"/>
                <w:lang w:val="en-US"/>
              </w:rPr>
              <w:t>2.071</w:t>
            </w:r>
            <w:r>
              <w:rPr>
                <w:rFonts w:cs="Arial"/>
                <w:lang w:val="en-US"/>
              </w:rPr>
              <w:t>,</w:t>
            </w:r>
            <w:r w:rsidRPr="00596542">
              <w:rPr>
                <w:rFonts w:cs="Arial"/>
                <w:lang w:val="en-US"/>
              </w:rPr>
              <w:t xml:space="preserve"> 3.26</w:t>
            </w:r>
            <w:r>
              <w:rPr>
                <w:rFonts w:cs="Arial"/>
                <w:lang w:val="en-US"/>
              </w:rPr>
              <w:t>,</w:t>
            </w:r>
            <w:r w:rsidRPr="00596542">
              <w:rPr>
                <w:rFonts w:cs="Arial"/>
                <w:lang w:val="en-US"/>
              </w:rPr>
              <w:t xml:space="preserve"> 4.61</w:t>
            </w:r>
            <w:r>
              <w:rPr>
                <w:rFonts w:cs="Arial"/>
                <w:lang w:val="en-US"/>
              </w:rPr>
              <w:t>,</w:t>
            </w:r>
            <w:r w:rsidRPr="00596542">
              <w:rPr>
                <w:rFonts w:cs="Arial"/>
                <w:lang w:val="en-US"/>
              </w:rPr>
              <w:t xml:space="preserve"> 5.99</w:t>
            </w:r>
          </w:p>
        </w:tc>
      </w:tr>
      <w:tr w:rsidR="001E63AD" w:rsidRPr="00A75A2E" w14:paraId="48AB000C" w14:textId="77777777" w:rsidTr="00D54A0B">
        <w:tc>
          <w:tcPr>
            <w:tcW w:w="1667" w:type="pct"/>
            <w:tcBorders>
              <w:bottom w:val="single" w:sz="4" w:space="0" w:color="auto"/>
            </w:tcBorders>
            <w:shd w:val="clear" w:color="auto" w:fill="auto"/>
          </w:tcPr>
          <w:p w14:paraId="3647C1C2" w14:textId="77777777" w:rsidR="001E63AD" w:rsidRPr="00A75A2E" w:rsidRDefault="001E63AD" w:rsidP="00D54A0B">
            <w:pPr>
              <w:pStyle w:val="Maintext"/>
              <w:jc w:val="left"/>
              <w:rPr>
                <w:rFonts w:cs="Arial"/>
                <w:i/>
                <w:lang w:val="en-US"/>
              </w:rPr>
            </w:pPr>
            <w:r>
              <w:rPr>
                <w:rFonts w:cs="Arial"/>
                <w:lang w:val="en-US"/>
              </w:rPr>
              <w:t>Underestimated</w:t>
            </w:r>
          </w:p>
        </w:tc>
        <w:tc>
          <w:tcPr>
            <w:tcW w:w="3333" w:type="pct"/>
            <w:tcBorders>
              <w:bottom w:val="single" w:sz="4" w:space="0" w:color="auto"/>
            </w:tcBorders>
            <w:shd w:val="clear" w:color="auto" w:fill="auto"/>
            <w:vAlign w:val="bottom"/>
          </w:tcPr>
          <w:p w14:paraId="79E105DE" w14:textId="77777777" w:rsidR="001E63AD" w:rsidRPr="00A75A2E" w:rsidRDefault="001E63AD" w:rsidP="00D54A0B">
            <w:pPr>
              <w:pStyle w:val="Maintext"/>
              <w:jc w:val="center"/>
              <w:rPr>
                <w:rFonts w:cs="Arial"/>
                <w:lang w:val="en-US"/>
              </w:rPr>
            </w:pPr>
            <w:r w:rsidRPr="00596542">
              <w:rPr>
                <w:rFonts w:cs="Arial"/>
                <w:lang w:val="en-US"/>
              </w:rPr>
              <w:t>4.516</w:t>
            </w:r>
            <w:r>
              <w:rPr>
                <w:rFonts w:cs="Arial"/>
                <w:lang w:val="en-US"/>
              </w:rPr>
              <w:t>,</w:t>
            </w:r>
            <w:r w:rsidRPr="00596542">
              <w:rPr>
                <w:rFonts w:cs="Arial"/>
                <w:lang w:val="en-US"/>
              </w:rPr>
              <w:t xml:space="preserve"> 6.29</w:t>
            </w:r>
            <w:r>
              <w:rPr>
                <w:rFonts w:cs="Arial"/>
                <w:lang w:val="en-US"/>
              </w:rPr>
              <w:t>,</w:t>
            </w:r>
            <w:r w:rsidRPr="00596542">
              <w:rPr>
                <w:rFonts w:cs="Arial"/>
                <w:lang w:val="en-US"/>
              </w:rPr>
              <w:t xml:space="preserve"> 7.3</w:t>
            </w:r>
            <w:r>
              <w:rPr>
                <w:rFonts w:cs="Arial"/>
                <w:lang w:val="en-US"/>
              </w:rPr>
              <w:t>,</w:t>
            </w:r>
            <w:r w:rsidRPr="00596542">
              <w:rPr>
                <w:rFonts w:cs="Arial"/>
                <w:lang w:val="en-US"/>
              </w:rPr>
              <w:t xml:space="preserve"> 9.7</w:t>
            </w:r>
          </w:p>
        </w:tc>
      </w:tr>
    </w:tbl>
    <w:p w14:paraId="632DA380" w14:textId="77777777" w:rsidR="001E63AD" w:rsidRDefault="001E63AD" w:rsidP="001E63AD">
      <w:pPr>
        <w:pStyle w:val="Maintext"/>
        <w:rPr>
          <w:rFonts w:cs="Arial"/>
          <w:lang w:val="en-US"/>
        </w:rPr>
      </w:pPr>
    </w:p>
    <w:p w14:paraId="68E648DA" w14:textId="77777777" w:rsidR="001E63AD" w:rsidRDefault="001E63AD" w:rsidP="001E63AD">
      <w:pPr>
        <w:pStyle w:val="Maintext"/>
        <w:rPr>
          <w:rFonts w:cs="Arial"/>
          <w:lang w:val="en-US"/>
        </w:rPr>
      </w:pPr>
      <w:r>
        <w:rPr>
          <w:rFonts w:cs="Arial"/>
          <w:lang w:val="en-US"/>
        </w:rPr>
        <w:t>Bearing in mind that the accuracy</w:t>
      </w:r>
      <w:r w:rsidR="003476A8">
        <w:rPr>
          <w:rFonts w:cs="Arial"/>
          <w:lang w:val="en-US"/>
        </w:rPr>
        <w:t xml:space="preserve"> of each developer’s estimation</w:t>
      </w:r>
      <w:r>
        <w:rPr>
          <w:rFonts w:cs="Arial"/>
          <w:lang w:val="en-US"/>
        </w:rPr>
        <w:t xml:space="preserve"> may vary over time, EST values </w:t>
      </w:r>
      <w:proofErr w:type="gramStart"/>
      <w:r>
        <w:rPr>
          <w:rFonts w:cs="Arial"/>
          <w:lang w:val="en-US"/>
        </w:rPr>
        <w:t>will be adjusted</w:t>
      </w:r>
      <w:proofErr w:type="gramEnd"/>
      <w:r>
        <w:rPr>
          <w:rFonts w:cs="Arial"/>
          <w:lang w:val="en-US"/>
        </w:rPr>
        <w:t xml:space="preserve"> after each iteration. The proposed system has a sor</w:t>
      </w:r>
      <w:r w:rsidR="003476A8">
        <w:rPr>
          <w:rFonts w:cs="Arial"/>
          <w:lang w:val="en-US"/>
        </w:rPr>
        <w:t xml:space="preserve">t of feedback at the end of each iteration, which </w:t>
      </w:r>
      <w:r>
        <w:rPr>
          <w:rFonts w:cs="Arial"/>
          <w:lang w:val="en-US"/>
        </w:rPr>
        <w:t xml:space="preserve">should improve the validity of EST variable. </w:t>
      </w:r>
      <w:r w:rsidR="003476A8">
        <w:rPr>
          <w:rFonts w:cs="Arial"/>
          <w:lang w:val="en-US"/>
        </w:rPr>
        <w:t>A d</w:t>
      </w:r>
      <w:r>
        <w:rPr>
          <w:rFonts w:cs="Arial"/>
          <w:lang w:val="en-US"/>
        </w:rPr>
        <w:t xml:space="preserve">etailed explanation of feedback </w:t>
      </w:r>
      <w:proofErr w:type="gramStart"/>
      <w:r>
        <w:rPr>
          <w:rFonts w:cs="Arial"/>
          <w:lang w:val="en-US"/>
        </w:rPr>
        <w:t>will be given</w:t>
      </w:r>
      <w:proofErr w:type="gramEnd"/>
      <w:r>
        <w:rPr>
          <w:rFonts w:cs="Arial"/>
          <w:lang w:val="en-US"/>
        </w:rPr>
        <w:t xml:space="preserve"> later in the text.</w:t>
      </w:r>
    </w:p>
    <w:p w14:paraId="6585CDDA" w14:textId="77777777" w:rsidR="001E63AD" w:rsidRDefault="001E63AD" w:rsidP="001E63AD">
      <w:pPr>
        <w:pStyle w:val="Maintext"/>
        <w:rPr>
          <w:rFonts w:cs="Arial"/>
          <w:lang w:val="en-US"/>
        </w:rPr>
      </w:pPr>
    </w:p>
    <w:p w14:paraId="59370B4C" w14:textId="77777777" w:rsidR="001E63AD" w:rsidRPr="003A0DB7" w:rsidRDefault="001E63AD" w:rsidP="001E63AD">
      <w:pPr>
        <w:pStyle w:val="Maintext"/>
        <w:rPr>
          <w:rFonts w:cs="Arial"/>
          <w:lang w:val="en-US"/>
        </w:rPr>
      </w:pPr>
      <w:r>
        <w:rPr>
          <w:rFonts w:cs="Arial"/>
          <w:lang w:val="en-US"/>
        </w:rPr>
        <w:t xml:space="preserve">Finally, </w:t>
      </w:r>
      <w:r w:rsidR="003D7E3C">
        <w:rPr>
          <w:rFonts w:cs="Arial"/>
          <w:lang w:val="en-US"/>
        </w:rPr>
        <w:t xml:space="preserve">the </w:t>
      </w:r>
      <w:r>
        <w:rPr>
          <w:rFonts w:cs="Arial"/>
          <w:lang w:val="en-US"/>
        </w:rPr>
        <w:t>third input variable is</w:t>
      </w:r>
      <w:r w:rsidR="003D7E3C">
        <w:rPr>
          <w:rFonts w:cs="Arial"/>
          <w:lang w:val="en-US"/>
        </w:rPr>
        <w:t xml:space="preserve"> a</w:t>
      </w:r>
      <w:r>
        <w:rPr>
          <w:rFonts w:cs="Arial"/>
          <w:lang w:val="en-US"/>
        </w:rPr>
        <w:t xml:space="preserve"> weight/rating that </w:t>
      </w:r>
      <w:r w:rsidR="003D7E3C">
        <w:rPr>
          <w:rFonts w:cs="Arial"/>
          <w:lang w:val="en-US"/>
        </w:rPr>
        <w:t>the developer</w:t>
      </w:r>
      <w:r>
        <w:rPr>
          <w:rFonts w:cs="Arial"/>
          <w:lang w:val="en-US"/>
        </w:rPr>
        <w:t xml:space="preserve"> gives to each task (WEI). Although human expression can be inter</w:t>
      </w:r>
      <w:r w:rsidR="00F255FA">
        <w:rPr>
          <w:rFonts w:cs="Arial"/>
          <w:lang w:val="en-US"/>
        </w:rPr>
        <w:t>preted with 9 linguistic terms (Lin et al. 2006)</w:t>
      </w:r>
      <w:r>
        <w:rPr>
          <w:rFonts w:cs="Arial"/>
          <w:lang w:val="en-US"/>
        </w:rPr>
        <w:t xml:space="preserve">, in agreement with </w:t>
      </w:r>
      <w:r w:rsidR="005D1802">
        <w:rPr>
          <w:rFonts w:cs="Arial"/>
          <w:lang w:val="en-US"/>
        </w:rPr>
        <w:t xml:space="preserve">the scrum master, </w:t>
      </w:r>
      <w:r>
        <w:rPr>
          <w:rFonts w:cs="Arial"/>
          <w:lang w:val="en-US"/>
        </w:rPr>
        <w:t>we decide</w:t>
      </w:r>
      <w:r w:rsidR="003476A8">
        <w:rPr>
          <w:rFonts w:cs="Arial"/>
          <w:lang w:val="en-US"/>
        </w:rPr>
        <w:t>d</w:t>
      </w:r>
      <w:r>
        <w:rPr>
          <w:rFonts w:cs="Arial"/>
          <w:lang w:val="en-US"/>
        </w:rPr>
        <w:t xml:space="preserve"> to represent th</w:t>
      </w:r>
      <w:r w:rsidR="003476A8">
        <w:rPr>
          <w:rFonts w:cs="Arial"/>
          <w:lang w:val="en-US"/>
        </w:rPr>
        <w:t>is variable with three values (Easy, Medium, H</w:t>
      </w:r>
      <w:r>
        <w:rPr>
          <w:rFonts w:cs="Arial"/>
          <w:lang w:val="en-US"/>
        </w:rPr>
        <w:t>eavy)</w:t>
      </w:r>
      <w:r w:rsidR="005D1802">
        <w:rPr>
          <w:rFonts w:cs="Arial"/>
          <w:lang w:val="en-US"/>
        </w:rPr>
        <w:t xml:space="preserve"> </w:t>
      </w:r>
      <w:r w:rsidR="00A06F2C">
        <w:rPr>
          <w:rFonts w:cs="Arial"/>
          <w:lang w:val="en-US"/>
        </w:rPr>
        <w:t xml:space="preserve">while the expert’s assessments are on the </w:t>
      </w:r>
      <w:proofErr w:type="gramStart"/>
      <w:r w:rsidR="00A06F2C">
        <w:rPr>
          <w:rFonts w:cs="Arial"/>
          <w:lang w:val="en-US"/>
        </w:rPr>
        <w:t xml:space="preserve">interval </w:t>
      </w:r>
      <w:proofErr w:type="gramEnd"/>
      <w:r w:rsidR="00A06F2C" w:rsidRPr="000E2FE1">
        <w:rPr>
          <w:rFonts w:cs="Arial"/>
          <w:position w:val="-14"/>
          <w:lang w:val="en-US"/>
        </w:rPr>
        <w:object w:dxaOrig="499" w:dyaOrig="400" w14:anchorId="5E251BD4">
          <v:shape id="_x0000_i1027" type="#_x0000_t75" style="width:24.6pt;height:20.4pt" o:ole="">
            <v:imagedata r:id="rId14" o:title=""/>
          </v:shape>
          <o:OLEObject Type="Embed" ProgID="Equation.DSMT4" ShapeID="_x0000_i1027" DrawAspect="Content" ObjectID="_1552767919" r:id="rId15"/>
        </w:object>
      </w:r>
      <w:r>
        <w:rPr>
          <w:rFonts w:cs="Arial"/>
          <w:lang w:val="en-US"/>
        </w:rPr>
        <w:t>. This task weight representation is intuitive, close to human perception and based on natural language. All these variables are PI-shaped as well, and their parameters</w:t>
      </w:r>
      <w:r w:rsidR="003476A8">
        <w:rPr>
          <w:rFonts w:cs="Arial"/>
          <w:lang w:val="en-US"/>
        </w:rPr>
        <w:t xml:space="preserve"> </w:t>
      </w:r>
      <w:proofErr w:type="gramStart"/>
      <w:r w:rsidR="003476A8">
        <w:rPr>
          <w:rFonts w:cs="Arial"/>
          <w:lang w:val="en-US"/>
        </w:rPr>
        <w:t>are represented</w:t>
      </w:r>
      <w:proofErr w:type="gramEnd"/>
      <w:r w:rsidR="003476A8">
        <w:rPr>
          <w:rFonts w:cs="Arial"/>
          <w:lang w:val="en-US"/>
        </w:rPr>
        <w:t xml:space="preserve"> in </w:t>
      </w:r>
      <w:r w:rsidR="003D7E3C">
        <w:rPr>
          <w:rFonts w:cs="Arial"/>
          <w:lang w:val="en-US"/>
        </w:rPr>
        <w:t>Table 3.</w:t>
      </w:r>
    </w:p>
    <w:p w14:paraId="2FB93A0D" w14:textId="77777777" w:rsidR="001E63AD" w:rsidRDefault="001E63AD" w:rsidP="001E63AD">
      <w:pPr>
        <w:pStyle w:val="Maintext"/>
        <w:rPr>
          <w:rFonts w:cs="Arial"/>
          <w:lang w:val="en-US"/>
        </w:rPr>
      </w:pPr>
    </w:p>
    <w:p w14:paraId="6FF4DD96"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3</w:t>
      </w:r>
      <w:r w:rsidR="005801C3">
        <w:rPr>
          <w:noProof/>
        </w:rPr>
        <w:fldChar w:fldCharType="end"/>
      </w:r>
      <w:r>
        <w:t xml:space="preserve">: </w:t>
      </w:r>
      <w:r>
        <w:rPr>
          <w:b w:val="0"/>
        </w:rPr>
        <w:t>Membership function parameters for WEI variable</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59A8E1A5" w14:textId="77777777" w:rsidTr="00D54A0B">
        <w:tc>
          <w:tcPr>
            <w:tcW w:w="1667" w:type="pct"/>
            <w:tcBorders>
              <w:top w:val="single" w:sz="4" w:space="0" w:color="auto"/>
              <w:bottom w:val="single" w:sz="4" w:space="0" w:color="auto"/>
            </w:tcBorders>
            <w:shd w:val="clear" w:color="auto" w:fill="auto"/>
          </w:tcPr>
          <w:p w14:paraId="1FE5ADAB" w14:textId="77777777" w:rsidR="001E63AD" w:rsidRPr="00A75A2E" w:rsidRDefault="001E63AD" w:rsidP="00D54A0B">
            <w:pPr>
              <w:pStyle w:val="Maintext"/>
              <w:jc w:val="left"/>
              <w:rPr>
                <w:rFonts w:cs="Arial"/>
                <w:b/>
                <w:i/>
                <w:lang w:val="en-US"/>
              </w:rPr>
            </w:pPr>
            <w:r>
              <w:rPr>
                <w:rFonts w:cs="Arial"/>
                <w:b/>
                <w:lang w:val="en-US"/>
              </w:rPr>
              <w:t>Variable</w:t>
            </w:r>
          </w:p>
        </w:tc>
        <w:tc>
          <w:tcPr>
            <w:tcW w:w="3333" w:type="pct"/>
            <w:tcBorders>
              <w:top w:val="single" w:sz="4" w:space="0" w:color="auto"/>
              <w:bottom w:val="single" w:sz="4" w:space="0" w:color="auto"/>
            </w:tcBorders>
            <w:shd w:val="clear" w:color="auto" w:fill="auto"/>
          </w:tcPr>
          <w:p w14:paraId="49443B6F"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36F4D9AC" w14:textId="77777777" w:rsidTr="00D54A0B">
        <w:tc>
          <w:tcPr>
            <w:tcW w:w="1667" w:type="pct"/>
            <w:tcBorders>
              <w:top w:val="single" w:sz="4" w:space="0" w:color="auto"/>
            </w:tcBorders>
            <w:shd w:val="clear" w:color="auto" w:fill="auto"/>
          </w:tcPr>
          <w:p w14:paraId="3EE56C5B" w14:textId="77777777" w:rsidR="001E63AD" w:rsidRPr="00A75A2E" w:rsidRDefault="001E63AD" w:rsidP="00D54A0B">
            <w:pPr>
              <w:pStyle w:val="Maintext"/>
              <w:jc w:val="left"/>
              <w:rPr>
                <w:rFonts w:cs="Arial"/>
                <w:i/>
                <w:lang w:val="en-US"/>
              </w:rPr>
            </w:pPr>
            <w:r>
              <w:rPr>
                <w:rFonts w:cs="Arial"/>
                <w:lang w:val="en-US"/>
              </w:rPr>
              <w:t>Easy</w:t>
            </w:r>
          </w:p>
        </w:tc>
        <w:tc>
          <w:tcPr>
            <w:tcW w:w="3333" w:type="pct"/>
            <w:tcBorders>
              <w:top w:val="single" w:sz="4" w:space="0" w:color="auto"/>
            </w:tcBorders>
            <w:shd w:val="clear" w:color="auto" w:fill="auto"/>
            <w:vAlign w:val="bottom"/>
          </w:tcPr>
          <w:p w14:paraId="027AAABE" w14:textId="77777777" w:rsidR="001E63AD" w:rsidRPr="00A75A2E" w:rsidRDefault="001E63AD" w:rsidP="00D54A0B">
            <w:pPr>
              <w:pStyle w:val="Maintext"/>
              <w:jc w:val="center"/>
              <w:rPr>
                <w:rFonts w:cs="Arial"/>
                <w:lang w:val="en-US"/>
              </w:rPr>
            </w:pPr>
            <w:r w:rsidRPr="00517C8B">
              <w:rPr>
                <w:rFonts w:cs="Arial"/>
                <w:lang w:val="en-US"/>
              </w:rPr>
              <w:t>-1.16</w:t>
            </w:r>
            <w:r>
              <w:rPr>
                <w:rFonts w:cs="Arial"/>
                <w:lang w:val="en-US"/>
              </w:rPr>
              <w:t>,</w:t>
            </w:r>
            <w:r w:rsidRPr="00517C8B">
              <w:rPr>
                <w:rFonts w:cs="Arial"/>
                <w:lang w:val="en-US"/>
              </w:rPr>
              <w:t xml:space="preserve"> 0.76</w:t>
            </w:r>
            <w:r>
              <w:rPr>
                <w:rFonts w:cs="Arial"/>
                <w:lang w:val="en-US"/>
              </w:rPr>
              <w:t>,</w:t>
            </w:r>
            <w:r w:rsidRPr="00517C8B">
              <w:rPr>
                <w:rFonts w:cs="Arial"/>
                <w:lang w:val="en-US"/>
              </w:rPr>
              <w:t xml:space="preserve"> 1.75</w:t>
            </w:r>
            <w:r>
              <w:rPr>
                <w:rFonts w:cs="Arial"/>
                <w:lang w:val="en-US"/>
              </w:rPr>
              <w:t>,</w:t>
            </w:r>
            <w:r w:rsidRPr="00517C8B">
              <w:rPr>
                <w:rFonts w:cs="Arial"/>
                <w:lang w:val="en-US"/>
              </w:rPr>
              <w:t xml:space="preserve"> 3.53</w:t>
            </w:r>
          </w:p>
        </w:tc>
      </w:tr>
      <w:tr w:rsidR="001E63AD" w:rsidRPr="00A75A2E" w14:paraId="455D4407" w14:textId="77777777" w:rsidTr="00D54A0B">
        <w:tc>
          <w:tcPr>
            <w:tcW w:w="1667" w:type="pct"/>
            <w:shd w:val="clear" w:color="auto" w:fill="auto"/>
          </w:tcPr>
          <w:p w14:paraId="6A4F5A20"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Medium</w:t>
            </w:r>
          </w:p>
        </w:tc>
        <w:tc>
          <w:tcPr>
            <w:tcW w:w="3333" w:type="pct"/>
            <w:shd w:val="clear" w:color="auto" w:fill="auto"/>
            <w:vAlign w:val="bottom"/>
          </w:tcPr>
          <w:p w14:paraId="014168C7" w14:textId="77777777" w:rsidR="001E63AD" w:rsidRPr="00A75A2E" w:rsidRDefault="001E63AD" w:rsidP="00D54A0B">
            <w:pPr>
              <w:pStyle w:val="Maintext"/>
              <w:jc w:val="center"/>
              <w:rPr>
                <w:rFonts w:cs="Arial"/>
                <w:lang w:val="en-US"/>
              </w:rPr>
            </w:pPr>
            <w:r w:rsidRPr="00517C8B">
              <w:rPr>
                <w:rFonts w:cs="Arial"/>
                <w:lang w:val="en-US"/>
              </w:rPr>
              <w:t>1.94</w:t>
            </w:r>
            <w:r>
              <w:rPr>
                <w:rFonts w:cs="Arial"/>
                <w:lang w:val="en-US"/>
              </w:rPr>
              <w:t>,</w:t>
            </w:r>
            <w:r w:rsidRPr="00517C8B">
              <w:rPr>
                <w:rFonts w:cs="Arial"/>
                <w:lang w:val="en-US"/>
              </w:rPr>
              <w:t xml:space="preserve"> 3.34</w:t>
            </w:r>
            <w:r>
              <w:rPr>
                <w:rFonts w:cs="Arial"/>
                <w:lang w:val="en-US"/>
              </w:rPr>
              <w:t>,</w:t>
            </w:r>
            <w:r w:rsidRPr="00517C8B">
              <w:rPr>
                <w:rFonts w:cs="Arial"/>
                <w:lang w:val="en-US"/>
              </w:rPr>
              <w:t xml:space="preserve"> 4.5</w:t>
            </w:r>
            <w:r>
              <w:rPr>
                <w:rFonts w:cs="Arial"/>
                <w:lang w:val="en-US"/>
              </w:rPr>
              <w:t>,</w:t>
            </w:r>
            <w:r w:rsidRPr="00517C8B">
              <w:rPr>
                <w:rFonts w:cs="Arial"/>
                <w:lang w:val="en-US"/>
              </w:rPr>
              <w:t xml:space="preserve"> 5.9</w:t>
            </w:r>
            <w:r>
              <w:rPr>
                <w:rFonts w:cs="Arial"/>
                <w:lang w:val="en-US"/>
              </w:rPr>
              <w:t>3</w:t>
            </w:r>
          </w:p>
        </w:tc>
      </w:tr>
      <w:tr w:rsidR="001E63AD" w:rsidRPr="00A75A2E" w14:paraId="4017BA4D" w14:textId="77777777" w:rsidTr="00D54A0B">
        <w:tc>
          <w:tcPr>
            <w:tcW w:w="1667" w:type="pct"/>
            <w:tcBorders>
              <w:bottom w:val="single" w:sz="4" w:space="0" w:color="auto"/>
            </w:tcBorders>
            <w:shd w:val="clear" w:color="auto" w:fill="auto"/>
          </w:tcPr>
          <w:p w14:paraId="2607A10E" w14:textId="77777777" w:rsidR="001E63AD" w:rsidRPr="00A75A2E" w:rsidRDefault="001E63AD" w:rsidP="00D54A0B">
            <w:pPr>
              <w:pStyle w:val="Maintext"/>
              <w:jc w:val="left"/>
              <w:rPr>
                <w:rFonts w:cs="Arial"/>
                <w:i/>
                <w:lang w:val="en-US"/>
              </w:rPr>
            </w:pPr>
            <w:r>
              <w:rPr>
                <w:rFonts w:cs="Arial"/>
                <w:lang w:val="en-US"/>
              </w:rPr>
              <w:t>Heavy</w:t>
            </w:r>
          </w:p>
        </w:tc>
        <w:tc>
          <w:tcPr>
            <w:tcW w:w="3333" w:type="pct"/>
            <w:tcBorders>
              <w:bottom w:val="single" w:sz="4" w:space="0" w:color="auto"/>
            </w:tcBorders>
            <w:shd w:val="clear" w:color="auto" w:fill="auto"/>
            <w:vAlign w:val="bottom"/>
          </w:tcPr>
          <w:p w14:paraId="0DBA533B" w14:textId="77777777" w:rsidR="001E63AD" w:rsidRPr="00A75A2E" w:rsidRDefault="001E63AD" w:rsidP="00D54A0B">
            <w:pPr>
              <w:pStyle w:val="Maintext"/>
              <w:jc w:val="center"/>
              <w:rPr>
                <w:rFonts w:cs="Arial"/>
                <w:lang w:val="en-US"/>
              </w:rPr>
            </w:pPr>
            <w:r w:rsidRPr="00517C8B">
              <w:rPr>
                <w:rFonts w:cs="Arial"/>
                <w:lang w:val="en-US"/>
              </w:rPr>
              <w:t>4.67</w:t>
            </w:r>
            <w:r>
              <w:rPr>
                <w:rFonts w:cs="Arial"/>
                <w:lang w:val="en-US"/>
              </w:rPr>
              <w:t>,</w:t>
            </w:r>
            <w:r w:rsidRPr="00517C8B">
              <w:rPr>
                <w:rFonts w:cs="Arial"/>
                <w:lang w:val="en-US"/>
              </w:rPr>
              <w:t xml:space="preserve"> 6.1</w:t>
            </w:r>
            <w:r>
              <w:rPr>
                <w:rFonts w:cs="Arial"/>
                <w:lang w:val="en-US"/>
              </w:rPr>
              <w:t>2,</w:t>
            </w:r>
            <w:r w:rsidRPr="00517C8B">
              <w:rPr>
                <w:rFonts w:cs="Arial"/>
                <w:lang w:val="en-US"/>
              </w:rPr>
              <w:t xml:space="preserve"> 7.24</w:t>
            </w:r>
            <w:r>
              <w:rPr>
                <w:rFonts w:cs="Arial"/>
                <w:lang w:val="en-US"/>
              </w:rPr>
              <w:t>,</w:t>
            </w:r>
            <w:r w:rsidRPr="00517C8B">
              <w:rPr>
                <w:rFonts w:cs="Arial"/>
                <w:lang w:val="en-US"/>
              </w:rPr>
              <w:t xml:space="preserve"> 9.16</w:t>
            </w:r>
          </w:p>
        </w:tc>
      </w:tr>
    </w:tbl>
    <w:p w14:paraId="6952FAD4" w14:textId="77777777" w:rsidR="001E63AD" w:rsidRDefault="001E63AD" w:rsidP="001E63AD">
      <w:pPr>
        <w:pStyle w:val="Maintext"/>
        <w:rPr>
          <w:rFonts w:cs="Arial"/>
          <w:lang w:val="en-US"/>
        </w:rPr>
      </w:pPr>
    </w:p>
    <w:p w14:paraId="2F6D9592" w14:textId="77777777" w:rsidR="001E63AD" w:rsidRDefault="003D7E3C" w:rsidP="001E63AD">
      <w:pPr>
        <w:pStyle w:val="Maintext"/>
        <w:rPr>
          <w:rFonts w:cs="Arial"/>
          <w:lang w:val="en-US"/>
        </w:rPr>
      </w:pPr>
      <w:r>
        <w:rPr>
          <w:rFonts w:cs="Arial"/>
          <w:lang w:val="en-US"/>
        </w:rPr>
        <w:t>The output</w:t>
      </w:r>
      <w:r w:rsidR="001E63AD">
        <w:rPr>
          <w:rFonts w:cs="Arial"/>
          <w:lang w:val="en-US"/>
        </w:rPr>
        <w:t xml:space="preserve"> of the fuzzy system is </w:t>
      </w:r>
      <w:r>
        <w:rPr>
          <w:rFonts w:cs="Arial"/>
          <w:lang w:val="en-US"/>
        </w:rPr>
        <w:t>a numeric value</w:t>
      </w:r>
      <w:r w:rsidR="001E63AD">
        <w:rPr>
          <w:rFonts w:cs="Arial"/>
          <w:lang w:val="en-US"/>
        </w:rPr>
        <w:t xml:space="preserve"> that repre</w:t>
      </w:r>
      <w:r w:rsidR="003476A8">
        <w:rPr>
          <w:rFonts w:cs="Arial"/>
          <w:lang w:val="en-US"/>
        </w:rPr>
        <w:t>sents the weight of the task in terms of story points</w:t>
      </w:r>
      <w:r w:rsidR="001E63AD">
        <w:rPr>
          <w:rFonts w:cs="Arial"/>
          <w:lang w:val="en-US"/>
        </w:rPr>
        <w:t xml:space="preserve">, and all values </w:t>
      </w:r>
      <w:proofErr w:type="gramStart"/>
      <w:r w:rsidR="001E63AD">
        <w:rPr>
          <w:rFonts w:cs="Arial"/>
          <w:lang w:val="en-US"/>
        </w:rPr>
        <w:t>are split</w:t>
      </w:r>
      <w:proofErr w:type="gramEnd"/>
      <w:r w:rsidR="001E63AD">
        <w:rPr>
          <w:rFonts w:cs="Arial"/>
          <w:lang w:val="en-US"/>
        </w:rPr>
        <w:t xml:space="preserve"> into four groups: Easy, Medium, Complex, and Very Complex. Although the valid story point values in basic scrum methodology belong to modified Fibonac</w:t>
      </w:r>
      <w:r w:rsidR="00F255FA">
        <w:rPr>
          <w:rFonts w:cs="Arial"/>
          <w:lang w:val="en-US"/>
        </w:rPr>
        <w:t>ci array (1/2, 1, 2, 3, 5, 8…) (Downey and Sutherland, 2013)</w:t>
      </w:r>
      <w:r w:rsidR="001E63AD">
        <w:rPr>
          <w:rFonts w:cs="Arial"/>
          <w:lang w:val="en-US"/>
        </w:rPr>
        <w:t xml:space="preserve">, we decided to represent </w:t>
      </w:r>
      <w:r w:rsidR="003476A8">
        <w:rPr>
          <w:rFonts w:cs="Arial"/>
          <w:lang w:val="en-US"/>
        </w:rPr>
        <w:t xml:space="preserve">the </w:t>
      </w:r>
      <w:r w:rsidR="001E63AD">
        <w:rPr>
          <w:rFonts w:cs="Arial"/>
          <w:lang w:val="en-US"/>
        </w:rPr>
        <w:t xml:space="preserve">output using </w:t>
      </w:r>
      <w:r>
        <w:rPr>
          <w:rFonts w:cs="Arial"/>
          <w:lang w:val="en-US"/>
        </w:rPr>
        <w:t>a uniform distribution</w:t>
      </w:r>
      <w:r w:rsidR="001E63AD">
        <w:rPr>
          <w:rFonts w:cs="Arial"/>
          <w:lang w:val="en-US"/>
        </w:rPr>
        <w:t>. If we use</w:t>
      </w:r>
      <w:r w:rsidR="003476A8">
        <w:rPr>
          <w:rFonts w:cs="Arial"/>
          <w:lang w:val="en-US"/>
        </w:rPr>
        <w:t>d</w:t>
      </w:r>
      <w:r w:rsidR="001E63AD">
        <w:rPr>
          <w:rFonts w:cs="Arial"/>
          <w:lang w:val="en-US"/>
        </w:rPr>
        <w:t xml:space="preserve"> Fibonacci array, we would have a</w:t>
      </w:r>
      <w:r w:rsidR="003476A8">
        <w:rPr>
          <w:rFonts w:cs="Arial"/>
          <w:lang w:val="en-US"/>
        </w:rPr>
        <w:t xml:space="preserve"> very small difference between Easy and M</w:t>
      </w:r>
      <w:r w:rsidR="001E63AD">
        <w:rPr>
          <w:rFonts w:cs="Arial"/>
          <w:lang w:val="en-US"/>
        </w:rPr>
        <w:t>edium gr</w:t>
      </w:r>
      <w:r w:rsidR="00B550CE">
        <w:rPr>
          <w:rFonts w:cs="Arial"/>
          <w:lang w:val="en-US"/>
        </w:rPr>
        <w:t xml:space="preserve">oup and a </w:t>
      </w:r>
      <w:r w:rsidR="00DB5EAB">
        <w:rPr>
          <w:rFonts w:cs="Arial"/>
          <w:lang w:val="en-US"/>
        </w:rPr>
        <w:t xml:space="preserve">large </w:t>
      </w:r>
      <w:r w:rsidR="003476A8">
        <w:rPr>
          <w:rFonts w:cs="Arial"/>
          <w:lang w:val="en-US"/>
        </w:rPr>
        <w:t>gap between Complex and Very C</w:t>
      </w:r>
      <w:r w:rsidR="001E63AD">
        <w:rPr>
          <w:rFonts w:cs="Arial"/>
          <w:lang w:val="en-US"/>
        </w:rPr>
        <w:t xml:space="preserve">omplex groups (see Table 4). As a result, the tasks </w:t>
      </w:r>
      <w:proofErr w:type="gramStart"/>
      <w:r w:rsidR="001E63AD">
        <w:rPr>
          <w:rFonts w:cs="Arial"/>
          <w:lang w:val="en-US"/>
        </w:rPr>
        <w:t>would be weighted</w:t>
      </w:r>
      <w:proofErr w:type="gramEnd"/>
      <w:r w:rsidR="001E63AD">
        <w:rPr>
          <w:rFonts w:cs="Arial"/>
          <w:lang w:val="en-US"/>
        </w:rPr>
        <w:t xml:space="preserve"> as a Complex or Very Complex with high probability.</w:t>
      </w:r>
    </w:p>
    <w:p w14:paraId="1A0FD3DD" w14:textId="77777777" w:rsidR="00FB2759" w:rsidRDefault="00FB2759" w:rsidP="001E63AD">
      <w:pPr>
        <w:pStyle w:val="Maintext"/>
        <w:rPr>
          <w:rFonts w:cs="Arial"/>
          <w:lang w:val="en-US"/>
        </w:rPr>
      </w:pPr>
    </w:p>
    <w:p w14:paraId="6C3F863F" w14:textId="77777777" w:rsidR="00FB2759" w:rsidRDefault="00FB2759" w:rsidP="001E63AD">
      <w:pPr>
        <w:pStyle w:val="Maintext"/>
        <w:rPr>
          <w:rFonts w:cs="Arial"/>
          <w:lang w:val="en-US"/>
        </w:rPr>
      </w:pPr>
    </w:p>
    <w:p w14:paraId="5C0E0B3B" w14:textId="77777777" w:rsidR="00FB2759" w:rsidRDefault="00FB2759" w:rsidP="001E63AD">
      <w:pPr>
        <w:pStyle w:val="Maintext"/>
        <w:rPr>
          <w:rFonts w:cs="Arial"/>
          <w:lang w:val="en-US"/>
        </w:rPr>
      </w:pPr>
    </w:p>
    <w:p w14:paraId="21D1C973" w14:textId="77777777" w:rsidR="00FB2759" w:rsidRDefault="00FB2759" w:rsidP="001E63AD">
      <w:pPr>
        <w:pStyle w:val="Maintext"/>
        <w:rPr>
          <w:rFonts w:cs="Arial"/>
          <w:lang w:val="en-US"/>
        </w:rPr>
      </w:pPr>
    </w:p>
    <w:p w14:paraId="082A13A7" w14:textId="77777777" w:rsidR="001E63AD" w:rsidRDefault="001E63AD" w:rsidP="001E63AD">
      <w:pPr>
        <w:pStyle w:val="Maintext"/>
        <w:rPr>
          <w:rFonts w:cs="Arial"/>
          <w:lang w:val="en-US"/>
        </w:rPr>
      </w:pPr>
    </w:p>
    <w:p w14:paraId="51409D19"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4</w:t>
      </w:r>
      <w:r w:rsidR="005801C3">
        <w:rPr>
          <w:noProof/>
        </w:rPr>
        <w:fldChar w:fldCharType="end"/>
      </w:r>
      <w:r>
        <w:t xml:space="preserve">: </w:t>
      </w:r>
      <w:r>
        <w:rPr>
          <w:b w:val="0"/>
        </w:rPr>
        <w:t>Story point distribution using Fibonacci array</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45BB5E60" w14:textId="77777777" w:rsidTr="00D54A0B">
        <w:tc>
          <w:tcPr>
            <w:tcW w:w="1667" w:type="pct"/>
            <w:tcBorders>
              <w:top w:val="single" w:sz="4" w:space="0" w:color="auto"/>
              <w:bottom w:val="single" w:sz="4" w:space="0" w:color="auto"/>
            </w:tcBorders>
            <w:shd w:val="clear" w:color="auto" w:fill="auto"/>
          </w:tcPr>
          <w:p w14:paraId="36D7A119" w14:textId="77777777" w:rsidR="001E63AD" w:rsidRPr="00A75A2E" w:rsidRDefault="001E63AD" w:rsidP="00D54A0B">
            <w:pPr>
              <w:pStyle w:val="Maintext"/>
              <w:jc w:val="left"/>
              <w:rPr>
                <w:rFonts w:cs="Arial"/>
                <w:b/>
                <w:i/>
                <w:lang w:val="en-US"/>
              </w:rPr>
            </w:pPr>
            <w:r>
              <w:rPr>
                <w:rFonts w:cs="Arial"/>
                <w:b/>
                <w:lang w:val="en-US"/>
              </w:rPr>
              <w:t>Group name</w:t>
            </w:r>
          </w:p>
        </w:tc>
        <w:tc>
          <w:tcPr>
            <w:tcW w:w="3333" w:type="pct"/>
            <w:tcBorders>
              <w:top w:val="single" w:sz="4" w:space="0" w:color="auto"/>
              <w:bottom w:val="single" w:sz="4" w:space="0" w:color="auto"/>
            </w:tcBorders>
            <w:shd w:val="clear" w:color="auto" w:fill="auto"/>
          </w:tcPr>
          <w:p w14:paraId="094C0DD5" w14:textId="77777777" w:rsidR="001E63AD" w:rsidRPr="00A75A2E" w:rsidRDefault="001E63AD" w:rsidP="00D54A0B">
            <w:pPr>
              <w:pStyle w:val="Maintext"/>
              <w:jc w:val="center"/>
              <w:rPr>
                <w:rFonts w:cs="Arial"/>
                <w:b/>
                <w:lang w:val="en-US"/>
              </w:rPr>
            </w:pPr>
            <w:r>
              <w:rPr>
                <w:rFonts w:cs="Arial"/>
                <w:b/>
                <w:lang w:val="en-US"/>
              </w:rPr>
              <w:t>Values</w:t>
            </w:r>
          </w:p>
        </w:tc>
      </w:tr>
      <w:tr w:rsidR="001E63AD" w:rsidRPr="00A75A2E" w14:paraId="5BE94C84" w14:textId="77777777" w:rsidTr="00D54A0B">
        <w:tc>
          <w:tcPr>
            <w:tcW w:w="1667" w:type="pct"/>
            <w:tcBorders>
              <w:top w:val="single" w:sz="4" w:space="0" w:color="auto"/>
            </w:tcBorders>
            <w:shd w:val="clear" w:color="auto" w:fill="auto"/>
          </w:tcPr>
          <w:p w14:paraId="402052FB" w14:textId="77777777" w:rsidR="001E63AD" w:rsidRPr="00A75A2E" w:rsidRDefault="001E63AD" w:rsidP="00D54A0B">
            <w:pPr>
              <w:pStyle w:val="Maintext"/>
              <w:jc w:val="left"/>
              <w:rPr>
                <w:rFonts w:cs="Arial"/>
                <w:i/>
                <w:lang w:val="en-US"/>
              </w:rPr>
            </w:pPr>
            <w:r>
              <w:rPr>
                <w:rFonts w:cs="Arial"/>
                <w:lang w:val="en-US"/>
              </w:rPr>
              <w:lastRenderedPageBreak/>
              <w:t>Easy</w:t>
            </w:r>
          </w:p>
        </w:tc>
        <w:tc>
          <w:tcPr>
            <w:tcW w:w="3333" w:type="pct"/>
            <w:tcBorders>
              <w:top w:val="single" w:sz="4" w:space="0" w:color="auto"/>
            </w:tcBorders>
            <w:shd w:val="clear" w:color="auto" w:fill="auto"/>
            <w:vAlign w:val="bottom"/>
          </w:tcPr>
          <w:p w14:paraId="331C3350" w14:textId="77777777" w:rsidR="001E63AD" w:rsidRPr="00A75A2E" w:rsidRDefault="001E63AD" w:rsidP="00D54A0B">
            <w:pPr>
              <w:pStyle w:val="Maintext"/>
              <w:jc w:val="center"/>
              <w:rPr>
                <w:rFonts w:cs="Arial"/>
                <w:lang w:val="en-US"/>
              </w:rPr>
            </w:pPr>
            <w:r>
              <w:rPr>
                <w:rFonts w:cs="Arial"/>
                <w:lang w:val="en-US"/>
              </w:rPr>
              <w:t>1/2, 1, 2</w:t>
            </w:r>
          </w:p>
        </w:tc>
      </w:tr>
      <w:tr w:rsidR="001E63AD" w:rsidRPr="00A75A2E" w14:paraId="2F54DA12" w14:textId="77777777" w:rsidTr="00D54A0B">
        <w:tc>
          <w:tcPr>
            <w:tcW w:w="1667" w:type="pct"/>
            <w:shd w:val="clear" w:color="auto" w:fill="auto"/>
          </w:tcPr>
          <w:p w14:paraId="20295698"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Medium</w:t>
            </w:r>
          </w:p>
        </w:tc>
        <w:tc>
          <w:tcPr>
            <w:tcW w:w="3333" w:type="pct"/>
            <w:shd w:val="clear" w:color="auto" w:fill="auto"/>
            <w:vAlign w:val="bottom"/>
          </w:tcPr>
          <w:p w14:paraId="6CEBDB9C" w14:textId="77777777" w:rsidR="001E63AD" w:rsidRPr="00A75A2E" w:rsidRDefault="001E63AD" w:rsidP="00D54A0B">
            <w:pPr>
              <w:pStyle w:val="Maintext"/>
              <w:jc w:val="center"/>
              <w:rPr>
                <w:rFonts w:cs="Arial"/>
                <w:lang w:val="en-US"/>
              </w:rPr>
            </w:pPr>
            <w:r>
              <w:rPr>
                <w:rFonts w:cs="Arial"/>
                <w:lang w:val="en-US"/>
              </w:rPr>
              <w:t>3, 5, 8</w:t>
            </w:r>
          </w:p>
        </w:tc>
      </w:tr>
      <w:tr w:rsidR="001E63AD" w:rsidRPr="00A75A2E" w14:paraId="141DBFF9" w14:textId="77777777" w:rsidTr="00D54A0B">
        <w:tc>
          <w:tcPr>
            <w:tcW w:w="1667" w:type="pct"/>
            <w:shd w:val="clear" w:color="auto" w:fill="auto"/>
          </w:tcPr>
          <w:p w14:paraId="653EBBAE" w14:textId="77777777" w:rsidR="001E63AD" w:rsidRPr="0099300C" w:rsidRDefault="001E63AD" w:rsidP="00D54A0B">
            <w:pPr>
              <w:pStyle w:val="Maintext"/>
              <w:jc w:val="left"/>
              <w:rPr>
                <w:rFonts w:cs="Arial"/>
                <w:lang w:val="en-US"/>
              </w:rPr>
            </w:pPr>
            <w:r>
              <w:rPr>
                <w:rFonts w:cs="Arial"/>
                <w:lang w:val="en-US"/>
              </w:rPr>
              <w:t>Complex</w:t>
            </w:r>
          </w:p>
        </w:tc>
        <w:tc>
          <w:tcPr>
            <w:tcW w:w="3333" w:type="pct"/>
            <w:shd w:val="clear" w:color="auto" w:fill="auto"/>
            <w:vAlign w:val="bottom"/>
          </w:tcPr>
          <w:p w14:paraId="32B2E591" w14:textId="77777777" w:rsidR="001E63AD" w:rsidRPr="00A75A2E" w:rsidRDefault="001E63AD" w:rsidP="00D54A0B">
            <w:pPr>
              <w:pStyle w:val="Maintext"/>
              <w:jc w:val="center"/>
              <w:rPr>
                <w:rFonts w:cs="Arial"/>
                <w:lang w:val="en-US"/>
              </w:rPr>
            </w:pPr>
            <w:r>
              <w:rPr>
                <w:rFonts w:cs="Arial"/>
                <w:lang w:val="en-US"/>
              </w:rPr>
              <w:t>13, 21, 34</w:t>
            </w:r>
          </w:p>
        </w:tc>
      </w:tr>
      <w:tr w:rsidR="001E63AD" w:rsidRPr="00A75A2E" w14:paraId="04CE082D" w14:textId="77777777" w:rsidTr="00D54A0B">
        <w:tc>
          <w:tcPr>
            <w:tcW w:w="1667" w:type="pct"/>
            <w:tcBorders>
              <w:bottom w:val="single" w:sz="4" w:space="0" w:color="auto"/>
            </w:tcBorders>
            <w:shd w:val="clear" w:color="auto" w:fill="auto"/>
          </w:tcPr>
          <w:p w14:paraId="545A7432" w14:textId="77777777" w:rsidR="001E63AD" w:rsidRDefault="001E63AD" w:rsidP="00D54A0B">
            <w:pPr>
              <w:pStyle w:val="Maintext"/>
              <w:jc w:val="left"/>
              <w:rPr>
                <w:rFonts w:cs="Arial"/>
                <w:lang w:val="en-US"/>
              </w:rPr>
            </w:pPr>
            <w:r>
              <w:rPr>
                <w:rFonts w:cs="Arial"/>
                <w:lang w:val="en-US"/>
              </w:rPr>
              <w:t>Very Complex</w:t>
            </w:r>
          </w:p>
        </w:tc>
        <w:tc>
          <w:tcPr>
            <w:tcW w:w="3333" w:type="pct"/>
            <w:tcBorders>
              <w:bottom w:val="single" w:sz="4" w:space="0" w:color="auto"/>
            </w:tcBorders>
            <w:shd w:val="clear" w:color="auto" w:fill="auto"/>
            <w:vAlign w:val="bottom"/>
          </w:tcPr>
          <w:p w14:paraId="2D28799B" w14:textId="77777777" w:rsidR="001E63AD" w:rsidRPr="00A75A2E" w:rsidRDefault="001E63AD" w:rsidP="00D54A0B">
            <w:pPr>
              <w:pStyle w:val="Maintext"/>
              <w:jc w:val="center"/>
              <w:rPr>
                <w:rFonts w:cs="Arial"/>
                <w:lang w:val="en-US"/>
              </w:rPr>
            </w:pPr>
            <w:r>
              <w:rPr>
                <w:rFonts w:cs="Arial"/>
                <w:lang w:val="en-US"/>
              </w:rPr>
              <w:t>55, 89</w:t>
            </w:r>
          </w:p>
        </w:tc>
      </w:tr>
    </w:tbl>
    <w:p w14:paraId="6F1C6A28" w14:textId="77777777" w:rsidR="001E63AD" w:rsidRDefault="001E63AD" w:rsidP="001E63AD">
      <w:pPr>
        <w:pStyle w:val="Maintext"/>
        <w:rPr>
          <w:rFonts w:cs="Arial"/>
          <w:lang w:val="en-US"/>
        </w:rPr>
      </w:pPr>
    </w:p>
    <w:p w14:paraId="30216922" w14:textId="77777777" w:rsidR="001C6F1D" w:rsidRPr="00FB2759" w:rsidRDefault="003476A8" w:rsidP="00FB2759">
      <w:pPr>
        <w:pStyle w:val="Maintext"/>
        <w:rPr>
          <w:rFonts w:cs="Arial"/>
          <w:lang w:val="en-US"/>
        </w:rPr>
      </w:pPr>
      <w:r>
        <w:rPr>
          <w:rFonts w:cs="Arial"/>
          <w:lang w:val="en-US"/>
        </w:rPr>
        <w:t>It i</w:t>
      </w:r>
      <w:r w:rsidR="001E63AD">
        <w:rPr>
          <w:rFonts w:cs="Arial"/>
          <w:lang w:val="en-US"/>
        </w:rPr>
        <w:t>s obvious that this distribution c</w:t>
      </w:r>
      <w:r w:rsidR="00507ECD">
        <w:rPr>
          <w:rFonts w:cs="Arial"/>
          <w:lang w:val="en-US"/>
        </w:rPr>
        <w:t xml:space="preserve">annot give useful </w:t>
      </w:r>
      <w:r>
        <w:rPr>
          <w:rFonts w:cs="Arial"/>
          <w:lang w:val="en-US"/>
        </w:rPr>
        <w:t xml:space="preserve">results because the </w:t>
      </w:r>
      <w:r w:rsidR="001E63AD">
        <w:rPr>
          <w:rFonts w:cs="Arial"/>
          <w:lang w:val="en-US"/>
        </w:rPr>
        <w:t>fuzzy system threats all membership functions equally and Very Complex membership function takes almost hal</w:t>
      </w:r>
      <w:r>
        <w:rPr>
          <w:rFonts w:cs="Arial"/>
          <w:lang w:val="en-US"/>
        </w:rPr>
        <w:t xml:space="preserve">f of the full output interval. </w:t>
      </w:r>
      <w:proofErr w:type="gramStart"/>
      <w:r>
        <w:rPr>
          <w:rFonts w:cs="Arial"/>
          <w:lang w:val="en-US"/>
        </w:rPr>
        <w:t>So</w:t>
      </w:r>
      <w:proofErr w:type="gramEnd"/>
      <w:r w:rsidR="00C82DEE">
        <w:rPr>
          <w:rFonts w:cs="Arial"/>
          <w:lang w:val="en-US"/>
        </w:rPr>
        <w:t xml:space="preserve">, instead of using these values, </w:t>
      </w:r>
      <w:r w:rsidR="001E63AD">
        <w:rPr>
          <w:rFonts w:cs="Arial"/>
          <w:lang w:val="en-US"/>
        </w:rPr>
        <w:t>the parameters of output membership functions are rescaled (Table 5).</w:t>
      </w:r>
    </w:p>
    <w:p w14:paraId="0CCB06B6" w14:textId="77777777" w:rsidR="001C6F1D" w:rsidRPr="001C6F1D" w:rsidRDefault="001C6F1D" w:rsidP="001C6F1D"/>
    <w:p w14:paraId="63CD20EC"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5</w:t>
      </w:r>
      <w:r w:rsidR="005801C3">
        <w:rPr>
          <w:noProof/>
        </w:rPr>
        <w:fldChar w:fldCharType="end"/>
      </w:r>
      <w:r>
        <w:t xml:space="preserve">: </w:t>
      </w:r>
      <w:r>
        <w:rPr>
          <w:b w:val="0"/>
        </w:rPr>
        <w:t xml:space="preserve">Output membership </w:t>
      </w:r>
      <w:r w:rsidR="003D7E3C">
        <w:rPr>
          <w:b w:val="0"/>
        </w:rPr>
        <w:t>functions’</w:t>
      </w:r>
      <w:r>
        <w:rPr>
          <w:b w:val="0"/>
        </w:rPr>
        <w:t xml:space="preserve"> parameters</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2CDDDF86" w14:textId="77777777" w:rsidTr="00D54A0B">
        <w:tc>
          <w:tcPr>
            <w:tcW w:w="1667" w:type="pct"/>
            <w:tcBorders>
              <w:top w:val="single" w:sz="4" w:space="0" w:color="auto"/>
              <w:bottom w:val="single" w:sz="4" w:space="0" w:color="auto"/>
            </w:tcBorders>
            <w:shd w:val="clear" w:color="auto" w:fill="auto"/>
          </w:tcPr>
          <w:p w14:paraId="4F74EF66" w14:textId="77777777" w:rsidR="001E63AD" w:rsidRPr="00A75A2E" w:rsidRDefault="001E63AD" w:rsidP="00D54A0B">
            <w:pPr>
              <w:pStyle w:val="Maintext"/>
              <w:jc w:val="left"/>
              <w:rPr>
                <w:rFonts w:cs="Arial"/>
                <w:b/>
                <w:i/>
                <w:lang w:val="en-US"/>
              </w:rPr>
            </w:pPr>
            <w:r>
              <w:rPr>
                <w:rFonts w:cs="Arial"/>
                <w:b/>
                <w:lang w:val="en-US"/>
              </w:rPr>
              <w:t>Group name</w:t>
            </w:r>
          </w:p>
        </w:tc>
        <w:tc>
          <w:tcPr>
            <w:tcW w:w="3333" w:type="pct"/>
            <w:tcBorders>
              <w:top w:val="single" w:sz="4" w:space="0" w:color="auto"/>
              <w:bottom w:val="single" w:sz="4" w:space="0" w:color="auto"/>
            </w:tcBorders>
            <w:shd w:val="clear" w:color="auto" w:fill="auto"/>
          </w:tcPr>
          <w:p w14:paraId="54110AF3"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02C89859" w14:textId="77777777" w:rsidTr="00D54A0B">
        <w:tc>
          <w:tcPr>
            <w:tcW w:w="1667" w:type="pct"/>
            <w:tcBorders>
              <w:top w:val="single" w:sz="4" w:space="0" w:color="auto"/>
            </w:tcBorders>
            <w:shd w:val="clear" w:color="auto" w:fill="auto"/>
          </w:tcPr>
          <w:p w14:paraId="56D4E9F3" w14:textId="77777777" w:rsidR="001E63AD" w:rsidRPr="00A75A2E" w:rsidRDefault="001E63AD" w:rsidP="00D54A0B">
            <w:pPr>
              <w:pStyle w:val="Maintext"/>
              <w:jc w:val="left"/>
              <w:rPr>
                <w:rFonts w:cs="Arial"/>
                <w:i/>
                <w:lang w:val="en-US"/>
              </w:rPr>
            </w:pPr>
            <w:r>
              <w:rPr>
                <w:rFonts w:cs="Arial"/>
                <w:lang w:val="en-US"/>
              </w:rPr>
              <w:t>Easy</w:t>
            </w:r>
          </w:p>
        </w:tc>
        <w:tc>
          <w:tcPr>
            <w:tcW w:w="3333" w:type="pct"/>
            <w:tcBorders>
              <w:top w:val="single" w:sz="4" w:space="0" w:color="auto"/>
            </w:tcBorders>
            <w:shd w:val="clear" w:color="auto" w:fill="auto"/>
            <w:vAlign w:val="bottom"/>
          </w:tcPr>
          <w:p w14:paraId="411FFA0D" w14:textId="77777777" w:rsidR="001E63AD" w:rsidRPr="00A75A2E" w:rsidRDefault="00B30467" w:rsidP="00B30467">
            <w:pPr>
              <w:pStyle w:val="Maintext"/>
              <w:jc w:val="center"/>
              <w:rPr>
                <w:rFonts w:cs="Arial"/>
                <w:lang w:val="en-US"/>
              </w:rPr>
            </w:pPr>
            <w:r>
              <w:rPr>
                <w:rFonts w:cs="Arial"/>
                <w:lang w:val="en-US"/>
              </w:rPr>
              <w:t>0</w:t>
            </w:r>
            <w:r w:rsidR="001E63AD">
              <w:rPr>
                <w:rFonts w:cs="Arial"/>
                <w:lang w:val="en-US"/>
              </w:rPr>
              <w:t xml:space="preserve">, </w:t>
            </w:r>
            <w:r>
              <w:rPr>
                <w:rFonts w:cs="Arial"/>
                <w:lang w:val="en-US"/>
              </w:rPr>
              <w:t>0</w:t>
            </w:r>
            <w:r w:rsidR="001E63AD">
              <w:rPr>
                <w:rFonts w:cs="Arial"/>
                <w:lang w:val="en-US"/>
              </w:rPr>
              <w:t>,</w:t>
            </w:r>
            <w:r w:rsidR="001E63AD" w:rsidRPr="00CE5CB1">
              <w:rPr>
                <w:rFonts w:cs="Arial"/>
                <w:lang w:val="en-US"/>
              </w:rPr>
              <w:t xml:space="preserve"> 2</w:t>
            </w:r>
            <w:r w:rsidR="001E63AD">
              <w:rPr>
                <w:rFonts w:cs="Arial"/>
                <w:lang w:val="en-US"/>
              </w:rPr>
              <w:t>.69,</w:t>
            </w:r>
            <w:r w:rsidR="001E63AD" w:rsidRPr="00CE5CB1">
              <w:rPr>
                <w:rFonts w:cs="Arial"/>
                <w:lang w:val="en-US"/>
              </w:rPr>
              <w:t xml:space="preserve"> 15.56</w:t>
            </w:r>
          </w:p>
        </w:tc>
      </w:tr>
      <w:tr w:rsidR="001E63AD" w:rsidRPr="00A75A2E" w14:paraId="7EEAEA95" w14:textId="77777777" w:rsidTr="00D54A0B">
        <w:tc>
          <w:tcPr>
            <w:tcW w:w="1667" w:type="pct"/>
            <w:shd w:val="clear" w:color="auto" w:fill="auto"/>
          </w:tcPr>
          <w:p w14:paraId="648936B7"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Medium</w:t>
            </w:r>
          </w:p>
        </w:tc>
        <w:tc>
          <w:tcPr>
            <w:tcW w:w="3333" w:type="pct"/>
            <w:shd w:val="clear" w:color="auto" w:fill="auto"/>
            <w:vAlign w:val="bottom"/>
          </w:tcPr>
          <w:p w14:paraId="7F050703" w14:textId="77777777" w:rsidR="001E63AD" w:rsidRPr="00A75A2E" w:rsidRDefault="001E63AD" w:rsidP="00D54A0B">
            <w:pPr>
              <w:pStyle w:val="Maintext"/>
              <w:jc w:val="center"/>
              <w:rPr>
                <w:rFonts w:cs="Arial"/>
                <w:lang w:val="en-US"/>
              </w:rPr>
            </w:pPr>
            <w:r>
              <w:rPr>
                <w:rFonts w:cs="Arial"/>
                <w:lang w:val="en-US"/>
              </w:rPr>
              <w:t>3.53,</w:t>
            </w:r>
            <w:r w:rsidRPr="00CE5CB1">
              <w:rPr>
                <w:rFonts w:cs="Arial"/>
                <w:lang w:val="en-US"/>
              </w:rPr>
              <w:t xml:space="preserve"> 10.92</w:t>
            </w:r>
            <w:r>
              <w:rPr>
                <w:rFonts w:cs="Arial"/>
                <w:lang w:val="en-US"/>
              </w:rPr>
              <w:t>,</w:t>
            </w:r>
            <w:r w:rsidRPr="00CE5CB1">
              <w:rPr>
                <w:rFonts w:cs="Arial"/>
                <w:lang w:val="en-US"/>
              </w:rPr>
              <w:t xml:space="preserve"> 16.07</w:t>
            </w:r>
            <w:r>
              <w:rPr>
                <w:rFonts w:cs="Arial"/>
                <w:lang w:val="en-US"/>
              </w:rPr>
              <w:t>,</w:t>
            </w:r>
            <w:r w:rsidRPr="00CE5CB1">
              <w:rPr>
                <w:rFonts w:cs="Arial"/>
                <w:lang w:val="en-US"/>
              </w:rPr>
              <w:t xml:space="preserve"> 25.34</w:t>
            </w:r>
          </w:p>
        </w:tc>
      </w:tr>
      <w:tr w:rsidR="001E63AD" w:rsidRPr="00A75A2E" w14:paraId="1FDC459C" w14:textId="77777777" w:rsidTr="00D54A0B">
        <w:tc>
          <w:tcPr>
            <w:tcW w:w="1667" w:type="pct"/>
            <w:shd w:val="clear" w:color="auto" w:fill="auto"/>
          </w:tcPr>
          <w:p w14:paraId="153656EF" w14:textId="77777777" w:rsidR="001E63AD" w:rsidRPr="0099300C" w:rsidRDefault="001E63AD" w:rsidP="00D54A0B">
            <w:pPr>
              <w:pStyle w:val="Maintext"/>
              <w:jc w:val="left"/>
              <w:rPr>
                <w:rFonts w:cs="Arial"/>
                <w:lang w:val="en-US"/>
              </w:rPr>
            </w:pPr>
            <w:r>
              <w:rPr>
                <w:rFonts w:cs="Arial"/>
                <w:lang w:val="en-US"/>
              </w:rPr>
              <w:t>Complex</w:t>
            </w:r>
          </w:p>
        </w:tc>
        <w:tc>
          <w:tcPr>
            <w:tcW w:w="3333" w:type="pct"/>
            <w:shd w:val="clear" w:color="auto" w:fill="auto"/>
            <w:vAlign w:val="bottom"/>
          </w:tcPr>
          <w:p w14:paraId="60B1CB97" w14:textId="77777777" w:rsidR="001E63AD" w:rsidRPr="00A75A2E" w:rsidRDefault="001E63AD" w:rsidP="00D54A0B">
            <w:pPr>
              <w:pStyle w:val="Maintext"/>
              <w:jc w:val="center"/>
              <w:rPr>
                <w:rFonts w:cs="Arial"/>
                <w:lang w:val="en-US"/>
              </w:rPr>
            </w:pPr>
            <w:r w:rsidRPr="00CE5CB1">
              <w:rPr>
                <w:rFonts w:cs="Arial"/>
                <w:lang w:val="en-US"/>
              </w:rPr>
              <w:t>16.8</w:t>
            </w:r>
            <w:r>
              <w:rPr>
                <w:rFonts w:cs="Arial"/>
                <w:lang w:val="en-US"/>
              </w:rPr>
              <w:t>,</w:t>
            </w:r>
            <w:r w:rsidRPr="00CE5CB1">
              <w:rPr>
                <w:rFonts w:cs="Arial"/>
                <w:lang w:val="en-US"/>
              </w:rPr>
              <w:t xml:space="preserve"> 23.96</w:t>
            </w:r>
            <w:r>
              <w:rPr>
                <w:rFonts w:cs="Arial"/>
                <w:lang w:val="en-US"/>
              </w:rPr>
              <w:t>,</w:t>
            </w:r>
            <w:r w:rsidRPr="00CE5CB1">
              <w:rPr>
                <w:rFonts w:cs="Arial"/>
                <w:lang w:val="en-US"/>
              </w:rPr>
              <w:t xml:space="preserve"> 30.02</w:t>
            </w:r>
            <w:r>
              <w:rPr>
                <w:rFonts w:cs="Arial"/>
                <w:lang w:val="en-US"/>
              </w:rPr>
              <w:t>,</w:t>
            </w:r>
            <w:r w:rsidRPr="00CE5CB1">
              <w:rPr>
                <w:rFonts w:cs="Arial"/>
                <w:lang w:val="en-US"/>
              </w:rPr>
              <w:t xml:space="preserve"> 38.78</w:t>
            </w:r>
          </w:p>
        </w:tc>
      </w:tr>
      <w:tr w:rsidR="001E63AD" w:rsidRPr="00A75A2E" w14:paraId="74A93C50" w14:textId="77777777" w:rsidTr="00D54A0B">
        <w:tc>
          <w:tcPr>
            <w:tcW w:w="1667" w:type="pct"/>
            <w:tcBorders>
              <w:bottom w:val="single" w:sz="4" w:space="0" w:color="auto"/>
            </w:tcBorders>
            <w:shd w:val="clear" w:color="auto" w:fill="auto"/>
          </w:tcPr>
          <w:p w14:paraId="60673EC5" w14:textId="77777777" w:rsidR="001E63AD" w:rsidRDefault="001E63AD" w:rsidP="00D54A0B">
            <w:pPr>
              <w:pStyle w:val="Maintext"/>
              <w:jc w:val="left"/>
              <w:rPr>
                <w:rFonts w:cs="Arial"/>
                <w:lang w:val="en-US"/>
              </w:rPr>
            </w:pPr>
            <w:r>
              <w:rPr>
                <w:rFonts w:cs="Arial"/>
                <w:lang w:val="en-US"/>
              </w:rPr>
              <w:t>Very Complex</w:t>
            </w:r>
          </w:p>
        </w:tc>
        <w:tc>
          <w:tcPr>
            <w:tcW w:w="3333" w:type="pct"/>
            <w:tcBorders>
              <w:bottom w:val="single" w:sz="4" w:space="0" w:color="auto"/>
            </w:tcBorders>
            <w:shd w:val="clear" w:color="auto" w:fill="auto"/>
            <w:vAlign w:val="bottom"/>
          </w:tcPr>
          <w:p w14:paraId="73E0083F" w14:textId="77777777" w:rsidR="001E63AD" w:rsidRPr="00A75A2E" w:rsidRDefault="001E63AD" w:rsidP="00D54A0B">
            <w:pPr>
              <w:pStyle w:val="Maintext"/>
              <w:jc w:val="center"/>
              <w:rPr>
                <w:rFonts w:cs="Arial"/>
                <w:lang w:val="en-US"/>
              </w:rPr>
            </w:pPr>
            <w:r w:rsidRPr="00CE5CB1">
              <w:rPr>
                <w:rFonts w:cs="Arial"/>
                <w:lang w:val="en-US"/>
              </w:rPr>
              <w:t>27.95</w:t>
            </w:r>
            <w:r>
              <w:rPr>
                <w:rFonts w:cs="Arial"/>
                <w:lang w:val="en-US"/>
              </w:rPr>
              <w:t>,</w:t>
            </w:r>
            <w:r w:rsidRPr="00CE5CB1">
              <w:rPr>
                <w:rFonts w:cs="Arial"/>
                <w:lang w:val="en-US"/>
              </w:rPr>
              <w:t xml:space="preserve"> 39.98</w:t>
            </w:r>
            <w:r>
              <w:rPr>
                <w:rFonts w:cs="Arial"/>
                <w:lang w:val="en-US"/>
              </w:rPr>
              <w:t>,</w:t>
            </w:r>
            <w:r w:rsidRPr="00CE5CB1">
              <w:rPr>
                <w:rFonts w:cs="Arial"/>
                <w:lang w:val="en-US"/>
              </w:rPr>
              <w:t xml:space="preserve"> 50</w:t>
            </w:r>
            <w:r>
              <w:rPr>
                <w:rFonts w:cs="Arial"/>
                <w:lang w:val="en-US"/>
              </w:rPr>
              <w:t>,</w:t>
            </w:r>
            <w:r w:rsidRPr="00CE5CB1">
              <w:rPr>
                <w:rFonts w:cs="Arial"/>
                <w:lang w:val="en-US"/>
              </w:rPr>
              <w:t xml:space="preserve"> 55</w:t>
            </w:r>
          </w:p>
        </w:tc>
      </w:tr>
    </w:tbl>
    <w:p w14:paraId="1B7BCAC4" w14:textId="77777777" w:rsidR="001E63AD" w:rsidRDefault="001E63AD" w:rsidP="001E63AD">
      <w:pPr>
        <w:pStyle w:val="Maintext"/>
        <w:rPr>
          <w:rFonts w:cs="Arial"/>
          <w:lang w:val="en-US"/>
        </w:rPr>
      </w:pPr>
    </w:p>
    <w:p w14:paraId="771E84DC" w14:textId="77777777" w:rsidR="001E63AD" w:rsidRDefault="00C82DEE" w:rsidP="001E63AD">
      <w:pPr>
        <w:pStyle w:val="Maintext"/>
        <w:rPr>
          <w:rFonts w:cs="Arial"/>
          <w:lang w:val="en-US"/>
        </w:rPr>
      </w:pPr>
      <w:r>
        <w:rPr>
          <w:rFonts w:cs="Arial"/>
          <w:lang w:val="en-US"/>
        </w:rPr>
        <w:t>By u</w:t>
      </w:r>
      <w:r w:rsidR="008B4298">
        <w:rPr>
          <w:rFonts w:cs="Arial"/>
          <w:lang w:val="en-US"/>
        </w:rPr>
        <w:t xml:space="preserve">sing these inputs and the </w:t>
      </w:r>
      <w:r w:rsidR="001E63AD">
        <w:rPr>
          <w:rFonts w:cs="Arial"/>
          <w:lang w:val="en-US"/>
        </w:rPr>
        <w:t>output</w:t>
      </w:r>
      <w:r>
        <w:rPr>
          <w:rFonts w:cs="Arial"/>
          <w:lang w:val="en-US"/>
        </w:rPr>
        <w:t>,</w:t>
      </w:r>
      <w:r w:rsidR="001E63AD">
        <w:rPr>
          <w:rFonts w:cs="Arial"/>
          <w:lang w:val="en-US"/>
        </w:rPr>
        <w:t xml:space="preserve"> we created </w:t>
      </w:r>
      <w:r w:rsidR="00FB6B53">
        <w:rPr>
          <w:rFonts w:cs="Arial"/>
          <w:lang w:val="en-US"/>
        </w:rPr>
        <w:t xml:space="preserve">a </w:t>
      </w:r>
      <w:r w:rsidR="001E63AD">
        <w:rPr>
          <w:rFonts w:cs="Arial"/>
          <w:lang w:val="en-US"/>
        </w:rPr>
        <w:t>set of rules for our fuzzy</w:t>
      </w:r>
      <w:r>
        <w:rPr>
          <w:rFonts w:cs="Arial"/>
          <w:lang w:val="en-US"/>
        </w:rPr>
        <w:t xml:space="preserve"> system. We follow the scrum master’s </w:t>
      </w:r>
      <w:r w:rsidR="001E63AD">
        <w:rPr>
          <w:rFonts w:cs="Arial"/>
          <w:lang w:val="en-US"/>
        </w:rPr>
        <w:t xml:space="preserve">thoughts and recommendations during the </w:t>
      </w:r>
      <w:proofErr w:type="gramStart"/>
      <w:r w:rsidR="001E63AD">
        <w:rPr>
          <w:rFonts w:cs="Arial"/>
          <w:lang w:val="en-US"/>
        </w:rPr>
        <w:t>scrum planning</w:t>
      </w:r>
      <w:proofErr w:type="gramEnd"/>
      <w:r w:rsidR="001E63AD">
        <w:rPr>
          <w:rFonts w:cs="Arial"/>
          <w:lang w:val="en-US"/>
        </w:rPr>
        <w:t xml:space="preserve"> phase. This </w:t>
      </w:r>
      <w:r>
        <w:rPr>
          <w:rFonts w:cs="Arial"/>
          <w:lang w:val="en-US"/>
        </w:rPr>
        <w:t xml:space="preserve">phase is interactive and this person leads it with their </w:t>
      </w:r>
      <w:r w:rsidR="001E63AD">
        <w:rPr>
          <w:rFonts w:cs="Arial"/>
          <w:lang w:val="en-US"/>
        </w:rPr>
        <w:t xml:space="preserve">suggestions. These </w:t>
      </w:r>
      <w:r w:rsidR="008B4298">
        <w:rPr>
          <w:rFonts w:cs="Arial"/>
          <w:lang w:val="en-US"/>
        </w:rPr>
        <w:t xml:space="preserve">pieces of advice </w:t>
      </w:r>
      <w:proofErr w:type="gramStart"/>
      <w:r w:rsidR="001E63AD">
        <w:rPr>
          <w:rFonts w:cs="Arial"/>
          <w:lang w:val="en-US"/>
        </w:rPr>
        <w:t>are transformed</w:t>
      </w:r>
      <w:proofErr w:type="gramEnd"/>
      <w:r w:rsidR="001E63AD">
        <w:rPr>
          <w:rFonts w:cs="Arial"/>
          <w:lang w:val="en-US"/>
        </w:rPr>
        <w:t xml:space="preserve"> into the following set of rules:</w:t>
      </w:r>
    </w:p>
    <w:p w14:paraId="68DBECF2" w14:textId="77777777" w:rsidR="001E63AD" w:rsidRDefault="001E63AD" w:rsidP="001E63AD">
      <w:pPr>
        <w:pStyle w:val="Maintext"/>
        <w:rPr>
          <w:rFonts w:cs="Arial"/>
          <w:lang w:val="en-US"/>
        </w:rPr>
      </w:pPr>
    </w:p>
    <w:p w14:paraId="581DF806" w14:textId="77777777" w:rsidR="001E63AD" w:rsidRDefault="001E63AD" w:rsidP="001E63AD">
      <w:pPr>
        <w:pStyle w:val="Maintext"/>
        <w:numPr>
          <w:ilvl w:val="0"/>
          <w:numId w:val="16"/>
        </w:numPr>
        <w:rPr>
          <w:rFonts w:cs="Arial"/>
          <w:lang w:val="en-US"/>
        </w:rPr>
      </w:pPr>
      <w:r>
        <w:rPr>
          <w:rFonts w:cs="Arial"/>
          <w:lang w:val="en-US"/>
        </w:rPr>
        <w:t>IF (EST = WELL_EST) and (EXP is not JUNIOR) and (WEI is EASY) THEN (OUT is EASY)</w:t>
      </w:r>
    </w:p>
    <w:p w14:paraId="10C0DE8A" w14:textId="77777777" w:rsidR="001E63AD" w:rsidRDefault="001E63AD" w:rsidP="001E63AD">
      <w:pPr>
        <w:pStyle w:val="Maintext"/>
        <w:numPr>
          <w:ilvl w:val="0"/>
          <w:numId w:val="16"/>
        </w:numPr>
        <w:rPr>
          <w:rFonts w:cs="Arial"/>
          <w:lang w:val="en-US"/>
        </w:rPr>
      </w:pPr>
      <w:r>
        <w:rPr>
          <w:rFonts w:cs="Arial"/>
          <w:lang w:val="en-US"/>
        </w:rPr>
        <w:t xml:space="preserve">IF (EST = OVER_EST) and (WEI is not EASY) THEN (OUT is EASY)  </w:t>
      </w:r>
    </w:p>
    <w:p w14:paraId="52261E3C" w14:textId="77777777" w:rsidR="001E63AD" w:rsidRPr="00F5243E" w:rsidRDefault="001E63AD" w:rsidP="001E63AD">
      <w:pPr>
        <w:pStyle w:val="Maintext"/>
        <w:numPr>
          <w:ilvl w:val="0"/>
          <w:numId w:val="16"/>
        </w:numPr>
        <w:rPr>
          <w:rFonts w:cs="Arial"/>
          <w:lang w:val="en-US"/>
        </w:rPr>
      </w:pPr>
      <w:r w:rsidRPr="00F5243E">
        <w:rPr>
          <w:rFonts w:cs="Arial"/>
          <w:lang w:val="en-US"/>
        </w:rPr>
        <w:t xml:space="preserve">IF (EST = UNDER_EST) and (EXP is not SENIOR) and (WEI is EASY) THEN (OUT is </w:t>
      </w:r>
      <w:r>
        <w:rPr>
          <w:rFonts w:cs="Arial"/>
          <w:lang w:val="en-US"/>
        </w:rPr>
        <w:t>MEDIUM)</w:t>
      </w:r>
    </w:p>
    <w:p w14:paraId="1B62D64A" w14:textId="77777777" w:rsidR="001E63AD" w:rsidRDefault="001E63AD" w:rsidP="001E63AD">
      <w:pPr>
        <w:pStyle w:val="Maintext"/>
        <w:numPr>
          <w:ilvl w:val="0"/>
          <w:numId w:val="16"/>
        </w:numPr>
        <w:rPr>
          <w:rFonts w:cs="Arial"/>
          <w:lang w:val="en-US"/>
        </w:rPr>
      </w:pPr>
      <w:r>
        <w:rPr>
          <w:rFonts w:cs="Arial"/>
          <w:lang w:val="en-US"/>
        </w:rPr>
        <w:t xml:space="preserve">IF (EST = OVER_EST) and (WEI is not EASY) THEN (OUT is MEDIUM)  </w:t>
      </w:r>
    </w:p>
    <w:p w14:paraId="39C39D57" w14:textId="77777777" w:rsidR="001E63AD" w:rsidRDefault="001E63AD" w:rsidP="001E63AD">
      <w:pPr>
        <w:pStyle w:val="Maintext"/>
        <w:numPr>
          <w:ilvl w:val="0"/>
          <w:numId w:val="16"/>
        </w:numPr>
        <w:rPr>
          <w:rFonts w:cs="Arial"/>
          <w:lang w:val="en-US"/>
        </w:rPr>
      </w:pPr>
      <w:r>
        <w:rPr>
          <w:rFonts w:cs="Arial"/>
          <w:lang w:val="en-US"/>
        </w:rPr>
        <w:t xml:space="preserve">IF (EST = OVER_EST) and (EXP is not SENIOR) and (WEI is HEAVY) THEN (OUT is COMPLEX)  </w:t>
      </w:r>
    </w:p>
    <w:p w14:paraId="2077DEE2" w14:textId="77777777" w:rsidR="001E63AD" w:rsidRDefault="001E63AD" w:rsidP="001E63AD">
      <w:pPr>
        <w:pStyle w:val="Maintext"/>
        <w:numPr>
          <w:ilvl w:val="0"/>
          <w:numId w:val="16"/>
        </w:numPr>
        <w:rPr>
          <w:rFonts w:cs="Arial"/>
          <w:lang w:val="en-US"/>
        </w:rPr>
      </w:pPr>
      <w:r>
        <w:rPr>
          <w:rFonts w:cs="Arial"/>
          <w:lang w:val="en-US"/>
        </w:rPr>
        <w:t xml:space="preserve">IF (EST = UNDER_EST) and (EXP is not JUNIOR) and (WEI is HEAVY) THEN (OUT is COMPLEX)  </w:t>
      </w:r>
    </w:p>
    <w:p w14:paraId="31AE5A7F" w14:textId="77777777" w:rsidR="001E63AD" w:rsidRDefault="001E63AD" w:rsidP="001E63AD">
      <w:pPr>
        <w:pStyle w:val="Maintext"/>
        <w:numPr>
          <w:ilvl w:val="0"/>
          <w:numId w:val="16"/>
        </w:numPr>
        <w:rPr>
          <w:rFonts w:cs="Arial"/>
          <w:lang w:val="en-US"/>
        </w:rPr>
      </w:pPr>
      <w:r>
        <w:rPr>
          <w:rFonts w:cs="Arial"/>
          <w:lang w:val="en-US"/>
        </w:rPr>
        <w:t xml:space="preserve">IF (EST = WELL_EST) and (EXP is not JUNIOR) and (WEI is HEAVY) THEN (OUT is V_COMPLEX)  </w:t>
      </w:r>
    </w:p>
    <w:p w14:paraId="08D27E2D" w14:textId="77777777" w:rsidR="001E63AD" w:rsidRDefault="001E63AD" w:rsidP="001E63AD">
      <w:pPr>
        <w:pStyle w:val="Maintext"/>
        <w:numPr>
          <w:ilvl w:val="0"/>
          <w:numId w:val="16"/>
        </w:numPr>
        <w:rPr>
          <w:rFonts w:cs="Arial"/>
          <w:lang w:val="en-US"/>
        </w:rPr>
      </w:pPr>
      <w:r w:rsidRPr="00ED3115">
        <w:rPr>
          <w:rFonts w:cs="Arial"/>
          <w:lang w:val="en-US"/>
        </w:rPr>
        <w:t xml:space="preserve">IF (EST = UNDER_EST) and (WEI is not EASY) THEN (OUT is V_COMPLEX)  </w:t>
      </w:r>
    </w:p>
    <w:p w14:paraId="0E3F3521" w14:textId="77777777" w:rsidR="001E63AD" w:rsidRDefault="001E63AD" w:rsidP="001E63AD">
      <w:pPr>
        <w:pStyle w:val="Maintext"/>
        <w:rPr>
          <w:rFonts w:cs="Arial"/>
          <w:lang w:val="en-US"/>
        </w:rPr>
      </w:pPr>
    </w:p>
    <w:p w14:paraId="29E5EFFB" w14:textId="77777777" w:rsidR="001E63AD" w:rsidRDefault="001E63AD" w:rsidP="001E63AD">
      <w:pPr>
        <w:pStyle w:val="Maintext"/>
        <w:rPr>
          <w:rFonts w:cs="Arial"/>
          <w:lang w:val="en-US"/>
        </w:rPr>
      </w:pPr>
      <w:r>
        <w:rPr>
          <w:rFonts w:cs="Arial"/>
          <w:lang w:val="en-US"/>
        </w:rPr>
        <w:t xml:space="preserve">The proposed FIS is </w:t>
      </w:r>
      <w:proofErr w:type="spellStart"/>
      <w:r>
        <w:rPr>
          <w:rFonts w:cs="Arial"/>
          <w:lang w:val="en-US"/>
        </w:rPr>
        <w:t>Mamdani</w:t>
      </w:r>
      <w:proofErr w:type="spellEnd"/>
      <w:r>
        <w:rPr>
          <w:rFonts w:cs="Arial"/>
          <w:lang w:val="en-US"/>
        </w:rPr>
        <w:t xml:space="preserve">-type. This type of FIS ensures </w:t>
      </w:r>
      <w:r w:rsidR="003D7E3C">
        <w:rPr>
          <w:rFonts w:cs="Arial"/>
          <w:lang w:val="en-US"/>
        </w:rPr>
        <w:t>the necessary transparency</w:t>
      </w:r>
      <w:r w:rsidR="00C82DEE">
        <w:rPr>
          <w:rFonts w:cs="Arial"/>
          <w:lang w:val="en-US"/>
        </w:rPr>
        <w:t xml:space="preserve"> of the decision-</w:t>
      </w:r>
      <w:r>
        <w:rPr>
          <w:rFonts w:cs="Arial"/>
          <w:lang w:val="en-US"/>
        </w:rPr>
        <w:t xml:space="preserve">making process. </w:t>
      </w:r>
      <w:proofErr w:type="gramStart"/>
      <w:r>
        <w:rPr>
          <w:rFonts w:cs="Arial"/>
          <w:lang w:val="en-US"/>
        </w:rPr>
        <w:t>AND</w:t>
      </w:r>
      <w:proofErr w:type="gramEnd"/>
      <w:r>
        <w:rPr>
          <w:rFonts w:cs="Arial"/>
          <w:lang w:val="en-US"/>
        </w:rPr>
        <w:t xml:space="preserve"> operator is evaluated using </w:t>
      </w:r>
      <w:r w:rsidRPr="00943231">
        <w:rPr>
          <w:rFonts w:cs="Arial"/>
          <w:i/>
          <w:lang w:val="en-US"/>
        </w:rPr>
        <w:t>min</w:t>
      </w:r>
      <w:r w:rsidR="00C82DEE">
        <w:rPr>
          <w:rFonts w:cs="Arial"/>
          <w:lang w:val="en-US"/>
        </w:rPr>
        <w:t xml:space="preserve"> function, OR operator using </w:t>
      </w:r>
      <w:r w:rsidRPr="00943231">
        <w:rPr>
          <w:rFonts w:cs="Arial"/>
          <w:i/>
          <w:lang w:val="en-US"/>
        </w:rPr>
        <w:t>max</w:t>
      </w:r>
      <w:r>
        <w:rPr>
          <w:rFonts w:cs="Arial"/>
          <w:lang w:val="en-US"/>
        </w:rPr>
        <w:t xml:space="preserve"> function and </w:t>
      </w:r>
      <w:r w:rsidR="003D7E3C">
        <w:rPr>
          <w:rFonts w:cs="Arial"/>
          <w:lang w:val="en-US"/>
        </w:rPr>
        <w:t>in</w:t>
      </w:r>
      <w:ins w:id="28" w:author="Author">
        <w:r w:rsidR="006F3109">
          <w:rPr>
            <w:rFonts w:cs="Arial"/>
            <w:lang w:val="en-US"/>
          </w:rPr>
          <w:t xml:space="preserve"> </w:t>
        </w:r>
      </w:ins>
      <w:r w:rsidR="003D7E3C">
        <w:rPr>
          <w:rFonts w:cs="Arial"/>
          <w:lang w:val="en-US"/>
        </w:rPr>
        <w:t xml:space="preserve">the </w:t>
      </w:r>
      <w:proofErr w:type="spellStart"/>
      <w:r w:rsidR="003D7E3C">
        <w:rPr>
          <w:rFonts w:cs="Arial"/>
          <w:lang w:val="en-US"/>
        </w:rPr>
        <w:t>defuzzification</w:t>
      </w:r>
      <w:proofErr w:type="spellEnd"/>
      <w:r w:rsidR="003D7E3C">
        <w:rPr>
          <w:rFonts w:cs="Arial"/>
          <w:lang w:val="en-US"/>
        </w:rPr>
        <w:t xml:space="preserve"> process</w:t>
      </w:r>
      <w:r>
        <w:rPr>
          <w:rFonts w:cs="Arial"/>
          <w:lang w:val="en-US"/>
        </w:rPr>
        <w:t xml:space="preserve"> we use</w:t>
      </w:r>
      <w:r w:rsidR="00726559">
        <w:rPr>
          <w:rFonts w:cs="Arial"/>
          <w:lang w:val="en-US"/>
        </w:rPr>
        <w:t>d</w:t>
      </w:r>
      <w:r>
        <w:rPr>
          <w:rFonts w:cs="Arial"/>
          <w:lang w:val="en-US"/>
        </w:rPr>
        <w:t xml:space="preserve"> centroid method. </w:t>
      </w:r>
    </w:p>
    <w:p w14:paraId="7534447A" w14:textId="77777777" w:rsidR="001E63AD" w:rsidRDefault="001E63AD" w:rsidP="001E63AD">
      <w:pPr>
        <w:pStyle w:val="Maintext"/>
        <w:rPr>
          <w:rFonts w:cs="Arial"/>
          <w:lang w:val="en-US"/>
        </w:rPr>
      </w:pPr>
    </w:p>
    <w:p w14:paraId="7133E36B" w14:textId="77777777" w:rsidR="001E63AD" w:rsidRDefault="00C82DEE" w:rsidP="001E63AD">
      <w:pPr>
        <w:pStyle w:val="Maintext"/>
        <w:rPr>
          <w:rFonts w:cs="Arial"/>
          <w:lang w:val="en-US"/>
        </w:rPr>
      </w:pPr>
      <w:r>
        <w:rPr>
          <w:rFonts w:cs="Arial"/>
          <w:lang w:val="en-US"/>
        </w:rPr>
        <w:t xml:space="preserve">In the Figure 1, it </w:t>
      </w:r>
      <w:proofErr w:type="gramStart"/>
      <w:r w:rsidR="001E63AD">
        <w:rPr>
          <w:rFonts w:cs="Arial"/>
          <w:lang w:val="en-US"/>
        </w:rPr>
        <w:t>is shown</w:t>
      </w:r>
      <w:proofErr w:type="gramEnd"/>
      <w:r w:rsidR="001E63AD">
        <w:rPr>
          <w:rFonts w:cs="Arial"/>
          <w:lang w:val="en-US"/>
        </w:rPr>
        <w:t xml:space="preserve"> how OUT values change for different EXP and EST values and constant WEI value. If a developer is </w:t>
      </w:r>
      <w:r w:rsidR="003D7E3C">
        <w:rPr>
          <w:rFonts w:cs="Arial"/>
          <w:lang w:val="en-US"/>
        </w:rPr>
        <w:t xml:space="preserve">a </w:t>
      </w:r>
      <w:r w:rsidR="001E63AD">
        <w:rPr>
          <w:rFonts w:cs="Arial"/>
          <w:lang w:val="en-US"/>
        </w:rPr>
        <w:t xml:space="preserve">good </w:t>
      </w:r>
      <w:r w:rsidR="003D7E3C">
        <w:rPr>
          <w:rFonts w:cs="Arial"/>
          <w:lang w:val="en-US"/>
        </w:rPr>
        <w:t>estimator</w:t>
      </w:r>
      <w:r w:rsidR="001E63AD">
        <w:rPr>
          <w:rFonts w:cs="Arial"/>
          <w:lang w:val="en-US"/>
        </w:rPr>
        <w:t xml:space="preserve"> (EST value is close to 4), the OUT va</w:t>
      </w:r>
      <w:r>
        <w:rPr>
          <w:rFonts w:cs="Arial"/>
          <w:lang w:val="en-US"/>
        </w:rPr>
        <w:t xml:space="preserve">lue is high (since WEI is high), </w:t>
      </w:r>
      <w:r w:rsidR="001E63AD">
        <w:rPr>
          <w:rFonts w:cs="Arial"/>
          <w:lang w:val="en-US"/>
        </w:rPr>
        <w:t xml:space="preserve">except in the case of inexperienced developers (EXP &lt; 2). </w:t>
      </w:r>
      <w:r w:rsidR="001E63AD">
        <w:t xml:space="preserve">Since </w:t>
      </w:r>
      <w:r w:rsidR="001E63AD">
        <w:rPr>
          <w:rFonts w:cs="Arial"/>
          <w:lang w:val="en-US"/>
        </w:rPr>
        <w:t xml:space="preserve">inexperienced developers </w:t>
      </w:r>
      <w:r>
        <w:t>do not yet have sufficient knowledge</w:t>
      </w:r>
      <w:r w:rsidR="001E63AD">
        <w:t>, they may perceiv</w:t>
      </w:r>
      <w:r>
        <w:t>e medium tasks as difficult ones</w:t>
      </w:r>
      <w:r w:rsidR="001E63AD">
        <w:t>.</w:t>
      </w:r>
      <w:r w:rsidR="001E63AD">
        <w:rPr>
          <w:rFonts w:cs="Arial"/>
          <w:lang w:val="en-US"/>
        </w:rPr>
        <w:t xml:space="preserve"> On the other hand, </w:t>
      </w:r>
      <w:r>
        <w:rPr>
          <w:rFonts w:cs="Arial"/>
          <w:lang w:val="en-US"/>
        </w:rPr>
        <w:t xml:space="preserve">the </w:t>
      </w:r>
      <w:r w:rsidR="001E63AD">
        <w:rPr>
          <w:rFonts w:cs="Arial"/>
          <w:lang w:val="en-US"/>
        </w:rPr>
        <w:t>developers who usually overestimate their tasks have OUT values smaller than predicted (about 2).</w:t>
      </w:r>
    </w:p>
    <w:p w14:paraId="6EA87DAC" w14:textId="77777777" w:rsidR="00FB2759" w:rsidRDefault="00FB2759" w:rsidP="001E63AD">
      <w:pPr>
        <w:pStyle w:val="Maintext"/>
        <w:rPr>
          <w:rFonts w:cs="Arial"/>
          <w:lang w:val="en-US"/>
        </w:rPr>
      </w:pPr>
    </w:p>
    <w:p w14:paraId="50EA2EC9" w14:textId="158124C7" w:rsidR="001E63AD" w:rsidRDefault="004D18DE" w:rsidP="001E63AD">
      <w:pPr>
        <w:pStyle w:val="Maintext"/>
        <w:keepNext/>
        <w:jc w:val="center"/>
      </w:pPr>
      <w:r w:rsidRPr="00DE41D4">
        <w:rPr>
          <w:rFonts w:cs="Arial"/>
          <w:noProof/>
          <w:lang w:val="en-US"/>
        </w:rPr>
        <w:drawing>
          <wp:inline distT="0" distB="0" distL="0" distR="0" wp14:anchorId="50A97DAA" wp14:editId="6ACB54CD">
            <wp:extent cx="3230880" cy="24536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2453640"/>
                    </a:xfrm>
                    <a:prstGeom prst="rect">
                      <a:avLst/>
                    </a:prstGeom>
                    <a:noFill/>
                    <a:ln>
                      <a:noFill/>
                    </a:ln>
                  </pic:spPr>
                </pic:pic>
              </a:graphicData>
            </a:graphic>
          </wp:inline>
        </w:drawing>
      </w:r>
    </w:p>
    <w:p w14:paraId="4311C63C" w14:textId="77777777" w:rsidR="001E63AD" w:rsidRDefault="001E63AD" w:rsidP="001E63AD">
      <w:pPr>
        <w:pStyle w:val="Caption"/>
        <w:jc w:val="center"/>
        <w:rPr>
          <w:b w:val="0"/>
        </w:rPr>
      </w:pPr>
      <w:r>
        <w:t xml:space="preserve">Figure </w:t>
      </w:r>
      <w:r w:rsidR="005801C3">
        <w:fldChar w:fldCharType="begin"/>
      </w:r>
      <w:r>
        <w:instrText xml:space="preserve"> SEQ Figure \* ARABIC </w:instrText>
      </w:r>
      <w:r w:rsidR="005801C3">
        <w:fldChar w:fldCharType="separate"/>
      </w:r>
      <w:r>
        <w:rPr>
          <w:noProof/>
        </w:rPr>
        <w:t>1</w:t>
      </w:r>
      <w:r w:rsidR="005801C3">
        <w:fldChar w:fldCharType="end"/>
      </w:r>
      <w:r>
        <w:t xml:space="preserve">: </w:t>
      </w:r>
      <w:r>
        <w:rPr>
          <w:b w:val="0"/>
        </w:rPr>
        <w:t>Output values for WEI=6</w:t>
      </w:r>
    </w:p>
    <w:p w14:paraId="1BEED73F" w14:textId="77777777" w:rsidR="00FB2759" w:rsidRPr="00FB2759" w:rsidRDefault="00FB2759" w:rsidP="00FB2759"/>
    <w:p w14:paraId="34C4517F" w14:textId="77777777" w:rsidR="001E63AD" w:rsidRPr="00864DDA" w:rsidRDefault="001E63AD" w:rsidP="001E63AD">
      <w:pPr>
        <w:pStyle w:val="Subtitle1"/>
        <w:rPr>
          <w:lang w:val="en-US"/>
        </w:rPr>
      </w:pPr>
      <w:r>
        <w:rPr>
          <w:caps w:val="0"/>
          <w:lang w:val="en-US"/>
        </w:rPr>
        <w:t>3</w:t>
      </w:r>
      <w:r w:rsidRPr="00864DDA">
        <w:rPr>
          <w:caps w:val="0"/>
          <w:lang w:val="en-US"/>
        </w:rPr>
        <w:t>.</w:t>
      </w:r>
      <w:r>
        <w:rPr>
          <w:caps w:val="0"/>
          <w:lang w:val="en-US"/>
        </w:rPr>
        <w:t>2</w:t>
      </w:r>
      <w:r w:rsidRPr="00864DDA">
        <w:rPr>
          <w:caps w:val="0"/>
          <w:lang w:val="en-US"/>
        </w:rPr>
        <w:t xml:space="preserve">. </w:t>
      </w:r>
      <w:r>
        <w:rPr>
          <w:caps w:val="0"/>
          <w:lang w:val="en-US"/>
        </w:rPr>
        <w:t>Aggregation function</w:t>
      </w:r>
    </w:p>
    <w:p w14:paraId="6A774528" w14:textId="77777777" w:rsidR="001E63AD" w:rsidRDefault="001E63AD" w:rsidP="001E63AD">
      <w:pPr>
        <w:pStyle w:val="Maintext"/>
        <w:rPr>
          <w:rFonts w:cs="Arial"/>
          <w:lang w:val="en-US"/>
        </w:rPr>
      </w:pPr>
      <w:r>
        <w:rPr>
          <w:rFonts w:cs="Arial"/>
          <w:lang w:val="en-US"/>
        </w:rPr>
        <w:t xml:space="preserve">Each developer has its own input </w:t>
      </w:r>
      <w:r w:rsidR="00340A26">
        <w:rPr>
          <w:rFonts w:cs="Arial"/>
          <w:lang w:val="en-US"/>
        </w:rPr>
        <w:t>vector and the fuzzy system generate</w:t>
      </w:r>
      <w:r>
        <w:rPr>
          <w:rFonts w:cs="Arial"/>
          <w:lang w:val="en-US"/>
        </w:rPr>
        <w:t xml:space="preserve">s a separate output for each task. In other words, for each task we </w:t>
      </w:r>
      <w:proofErr w:type="gramStart"/>
      <w:r>
        <w:rPr>
          <w:rFonts w:cs="Arial"/>
          <w:lang w:val="en-US"/>
        </w:rPr>
        <w:t>get</w:t>
      </w:r>
      <w:proofErr w:type="gramEnd"/>
      <w:r>
        <w:rPr>
          <w:rFonts w:cs="Arial"/>
          <w:lang w:val="en-US"/>
        </w:rPr>
        <w:t xml:space="preserve"> as many outputs as </w:t>
      </w:r>
      <w:r w:rsidR="00FB2759">
        <w:rPr>
          <w:rFonts w:cs="Arial"/>
          <w:lang w:val="en-US"/>
        </w:rPr>
        <w:t>there are</w:t>
      </w:r>
      <w:r>
        <w:rPr>
          <w:rFonts w:cs="Arial"/>
          <w:lang w:val="en-US"/>
        </w:rPr>
        <w:t xml:space="preserve"> developers in our system. In </w:t>
      </w:r>
      <w:r w:rsidR="00340A26">
        <w:rPr>
          <w:rFonts w:cs="Arial"/>
          <w:lang w:val="en-US"/>
        </w:rPr>
        <w:t xml:space="preserve">the </w:t>
      </w:r>
      <w:r w:rsidR="00F43D96">
        <w:rPr>
          <w:rFonts w:cs="Arial"/>
          <w:lang w:val="en-US"/>
        </w:rPr>
        <w:t xml:space="preserve">second layer, </w:t>
      </w:r>
      <w:r>
        <w:rPr>
          <w:rFonts w:cs="Arial"/>
          <w:lang w:val="en-US"/>
        </w:rPr>
        <w:lastRenderedPageBreak/>
        <w:t>we aim to aggregate these predictions in a single value that uniquely represent</w:t>
      </w:r>
      <w:r w:rsidR="00340A26">
        <w:rPr>
          <w:rFonts w:cs="Arial"/>
          <w:lang w:val="en-US"/>
        </w:rPr>
        <w:t>s</w:t>
      </w:r>
      <w:r>
        <w:rPr>
          <w:rFonts w:cs="Arial"/>
          <w:lang w:val="en-US"/>
        </w:rPr>
        <w:t xml:space="preserve"> </w:t>
      </w:r>
      <w:r w:rsidR="00340A26">
        <w:rPr>
          <w:rFonts w:cs="Arial"/>
          <w:lang w:val="en-US"/>
        </w:rPr>
        <w:t xml:space="preserve">a </w:t>
      </w:r>
      <w:r>
        <w:rPr>
          <w:rFonts w:cs="Arial"/>
          <w:lang w:val="en-US"/>
        </w:rPr>
        <w:t xml:space="preserve">specific task. Since characteristics of each developer </w:t>
      </w:r>
      <w:proofErr w:type="gramStart"/>
      <w:r>
        <w:rPr>
          <w:rFonts w:cs="Arial"/>
          <w:lang w:val="en-US"/>
        </w:rPr>
        <w:t>are taken</w:t>
      </w:r>
      <w:proofErr w:type="gramEnd"/>
      <w:r>
        <w:rPr>
          <w:rFonts w:cs="Arial"/>
          <w:lang w:val="en-US"/>
        </w:rPr>
        <w:t xml:space="preserve"> into account in FIS, all FIS output values should be treated equally. Therefore, we propose a simple average as the aggregation function. </w:t>
      </w:r>
    </w:p>
    <w:p w14:paraId="7CA50F6E" w14:textId="77777777" w:rsidR="001E63AD" w:rsidRDefault="001E63AD" w:rsidP="001E63AD">
      <w:pPr>
        <w:pStyle w:val="Maintext"/>
        <w:rPr>
          <w:rFonts w:cs="Arial"/>
          <w:lang w:val="en-US"/>
        </w:rPr>
      </w:pPr>
    </w:p>
    <w:p w14:paraId="634DF17C" w14:textId="77777777" w:rsidR="001E63AD" w:rsidRDefault="00160B2D" w:rsidP="001E63AD">
      <w:pPr>
        <w:pStyle w:val="Maintext"/>
        <w:rPr>
          <w:rFonts w:cs="Arial"/>
          <w:lang w:val="en-US"/>
        </w:rPr>
      </w:pPr>
      <w:r>
        <w:rPr>
          <w:rFonts w:cs="Arial"/>
          <w:lang w:val="en-US"/>
        </w:rPr>
        <w:t>The s</w:t>
      </w:r>
      <w:r w:rsidR="000169B3">
        <w:rPr>
          <w:rFonts w:cs="Arial"/>
          <w:lang w:val="en-US"/>
        </w:rPr>
        <w:t xml:space="preserve">crum master’s </w:t>
      </w:r>
      <w:r w:rsidR="001E63AD">
        <w:rPr>
          <w:rFonts w:cs="Arial"/>
          <w:lang w:val="en-US"/>
        </w:rPr>
        <w:t xml:space="preserve">insights regarding </w:t>
      </w:r>
      <w:r w:rsidR="000169B3">
        <w:rPr>
          <w:rFonts w:cs="Arial"/>
          <w:lang w:val="en-US"/>
        </w:rPr>
        <w:t xml:space="preserve">a </w:t>
      </w:r>
      <w:r w:rsidR="001E63AD">
        <w:rPr>
          <w:rFonts w:cs="Arial"/>
          <w:lang w:val="en-US"/>
        </w:rPr>
        <w:t xml:space="preserve">certain </w:t>
      </w:r>
      <w:r w:rsidR="001E63AD">
        <w:rPr>
          <w:rStyle w:val="shorttext"/>
        </w:rPr>
        <w:t xml:space="preserve">team and/or </w:t>
      </w:r>
      <w:r w:rsidR="000169B3">
        <w:rPr>
          <w:rStyle w:val="shorttext"/>
        </w:rPr>
        <w:t xml:space="preserve">a </w:t>
      </w:r>
      <w:r w:rsidR="001E63AD">
        <w:rPr>
          <w:rStyle w:val="shorttext"/>
        </w:rPr>
        <w:t>project</w:t>
      </w:r>
      <w:r w:rsidR="001E63AD">
        <w:rPr>
          <w:rFonts w:cs="Arial"/>
          <w:lang w:val="en-US"/>
        </w:rPr>
        <w:t xml:space="preserve"> </w:t>
      </w:r>
      <w:proofErr w:type="gramStart"/>
      <w:r w:rsidR="001E63AD">
        <w:rPr>
          <w:rFonts w:cs="Arial"/>
          <w:lang w:val="en-US"/>
        </w:rPr>
        <w:t>may be expressed</w:t>
      </w:r>
      <w:proofErr w:type="gramEnd"/>
      <w:r w:rsidR="001E63AD">
        <w:rPr>
          <w:rFonts w:cs="Arial"/>
          <w:lang w:val="en-US"/>
        </w:rPr>
        <w:t xml:space="preserve"> by using various aggregation functions in this layer. For example, if the optimistic estimation </w:t>
      </w:r>
      <w:proofErr w:type="gramStart"/>
      <w:r w:rsidR="001E63AD">
        <w:rPr>
          <w:rFonts w:cs="Arial"/>
          <w:lang w:val="en-US"/>
        </w:rPr>
        <w:t>is needed</w:t>
      </w:r>
      <w:proofErr w:type="gramEnd"/>
      <w:r w:rsidR="001E63AD">
        <w:rPr>
          <w:rFonts w:cs="Arial"/>
          <w:lang w:val="en-US"/>
        </w:rPr>
        <w:t xml:space="preserve">, </w:t>
      </w:r>
      <w:r w:rsidR="003D7E3C">
        <w:rPr>
          <w:rFonts w:cs="Arial"/>
          <w:lang w:val="en-US"/>
        </w:rPr>
        <w:t>the proper aggregation function</w:t>
      </w:r>
      <w:r w:rsidR="001E63AD">
        <w:rPr>
          <w:rFonts w:cs="Arial"/>
          <w:lang w:val="en-US"/>
        </w:rPr>
        <w:t xml:space="preserve"> is </w:t>
      </w:r>
      <w:r w:rsidR="001E63AD" w:rsidRPr="00943231">
        <w:rPr>
          <w:rFonts w:cs="Arial"/>
          <w:i/>
          <w:lang w:val="en-US"/>
        </w:rPr>
        <w:t>max</w:t>
      </w:r>
      <w:r w:rsidR="001E63AD">
        <w:rPr>
          <w:rFonts w:cs="Arial"/>
          <w:lang w:val="en-US"/>
        </w:rPr>
        <w:t xml:space="preserve"> function. For cal</w:t>
      </w:r>
      <w:r w:rsidR="000169B3">
        <w:rPr>
          <w:rFonts w:cs="Arial"/>
          <w:lang w:val="en-US"/>
        </w:rPr>
        <w:t xml:space="preserve">culating pessimistic estimation, </w:t>
      </w:r>
      <w:r w:rsidR="001E63AD">
        <w:rPr>
          <w:rFonts w:cs="Arial"/>
          <w:i/>
          <w:lang w:val="en-US"/>
        </w:rPr>
        <w:t>min</w:t>
      </w:r>
      <w:r w:rsidR="001E63AD">
        <w:rPr>
          <w:rFonts w:cs="Arial"/>
          <w:lang w:val="en-US"/>
        </w:rPr>
        <w:t xml:space="preserve"> function </w:t>
      </w:r>
      <w:proofErr w:type="gramStart"/>
      <w:r w:rsidR="001E63AD">
        <w:rPr>
          <w:rFonts w:cs="Arial"/>
          <w:lang w:val="en-US"/>
        </w:rPr>
        <w:t>should be used</w:t>
      </w:r>
      <w:proofErr w:type="gramEnd"/>
      <w:r w:rsidR="001E63AD">
        <w:rPr>
          <w:rFonts w:cs="Arial"/>
          <w:lang w:val="en-US"/>
        </w:rPr>
        <w:t>.</w:t>
      </w:r>
    </w:p>
    <w:p w14:paraId="40360C12" w14:textId="77777777" w:rsidR="00FB2759" w:rsidRDefault="00FB2759" w:rsidP="001E63AD">
      <w:pPr>
        <w:pStyle w:val="Maintext"/>
        <w:rPr>
          <w:rFonts w:cs="Arial"/>
          <w:lang w:val="en-US"/>
        </w:rPr>
      </w:pPr>
    </w:p>
    <w:p w14:paraId="7479E933" w14:textId="77777777" w:rsidR="001E63AD" w:rsidRPr="00864DDA" w:rsidRDefault="001E63AD" w:rsidP="001E63AD">
      <w:pPr>
        <w:pStyle w:val="Subtitle1"/>
        <w:rPr>
          <w:lang w:val="en-US"/>
        </w:rPr>
      </w:pPr>
      <w:r>
        <w:rPr>
          <w:caps w:val="0"/>
          <w:lang w:val="en-US"/>
        </w:rPr>
        <w:t>3</w:t>
      </w:r>
      <w:r w:rsidRPr="00864DDA">
        <w:rPr>
          <w:caps w:val="0"/>
          <w:lang w:val="en-US"/>
        </w:rPr>
        <w:t>.</w:t>
      </w:r>
      <w:r>
        <w:rPr>
          <w:caps w:val="0"/>
          <w:lang w:val="en-US"/>
        </w:rPr>
        <w:t>3</w:t>
      </w:r>
      <w:r w:rsidRPr="00864DDA">
        <w:rPr>
          <w:caps w:val="0"/>
          <w:lang w:val="en-US"/>
        </w:rPr>
        <w:t>.</w:t>
      </w:r>
      <w:r>
        <w:rPr>
          <w:caps w:val="0"/>
          <w:lang w:val="en-US"/>
        </w:rPr>
        <w:t xml:space="preserve"> Feedback</w:t>
      </w:r>
    </w:p>
    <w:p w14:paraId="03F4417E" w14:textId="77777777" w:rsidR="006619F8" w:rsidRDefault="006619F8" w:rsidP="006619F8">
      <w:pPr>
        <w:pStyle w:val="Maintext"/>
        <w:rPr>
          <w:rFonts w:cs="Arial"/>
          <w:lang w:val="en-US"/>
        </w:rPr>
      </w:pPr>
      <w:r>
        <w:rPr>
          <w:rFonts w:cs="Arial"/>
          <w:lang w:val="en-US"/>
        </w:rPr>
        <w:t xml:space="preserve">The third and very important layer is feedback </w:t>
      </w:r>
      <w:proofErr w:type="gramStart"/>
      <w:r>
        <w:rPr>
          <w:rFonts w:cs="Arial"/>
          <w:lang w:val="en-US"/>
        </w:rPr>
        <w:t>function which</w:t>
      </w:r>
      <w:proofErr w:type="gramEnd"/>
      <w:r>
        <w:rPr>
          <w:rFonts w:cs="Arial"/>
          <w:lang w:val="en-US"/>
        </w:rPr>
        <w:t xml:space="preserve"> is represented in the Figure 2. At the end of each iteration/s</w:t>
      </w:r>
      <w:r w:rsidR="00567FB4">
        <w:rPr>
          <w:rFonts w:cs="Arial"/>
          <w:lang w:val="en-US"/>
        </w:rPr>
        <w:t xml:space="preserve">print, </w:t>
      </w:r>
      <w:r>
        <w:rPr>
          <w:rFonts w:cs="Arial"/>
          <w:lang w:val="en-US"/>
        </w:rPr>
        <w:t>we can s</w:t>
      </w:r>
      <w:r w:rsidR="00567FB4">
        <w:rPr>
          <w:rFonts w:cs="Arial"/>
          <w:lang w:val="en-US"/>
        </w:rPr>
        <w:t xml:space="preserve">ee how difficult each task was </w:t>
      </w:r>
      <w:r>
        <w:rPr>
          <w:rFonts w:cs="Arial"/>
          <w:lang w:val="en-US"/>
        </w:rPr>
        <w:t xml:space="preserve">and this variable </w:t>
      </w:r>
      <w:proofErr w:type="gramStart"/>
      <w:r>
        <w:rPr>
          <w:rFonts w:cs="Arial"/>
          <w:lang w:val="en-US"/>
        </w:rPr>
        <w:t>is represented</w:t>
      </w:r>
      <w:proofErr w:type="gramEnd"/>
      <w:r>
        <w:rPr>
          <w:rFonts w:cs="Arial"/>
          <w:lang w:val="en-US"/>
        </w:rPr>
        <w:t xml:space="preserve"> with REAL_OUT value. Using this REAL_OUT and ESTIMATED_OUT values for the </w:t>
      </w:r>
      <w:proofErr w:type="spellStart"/>
      <w:r>
        <w:rPr>
          <w:rFonts w:cs="Arial"/>
          <w:lang w:val="en-US"/>
        </w:rPr>
        <w:t>i</w:t>
      </w:r>
      <w:r w:rsidRPr="0052715E">
        <w:rPr>
          <w:rFonts w:cs="Arial"/>
          <w:vertAlign w:val="superscript"/>
          <w:lang w:val="en-US"/>
        </w:rPr>
        <w:t>th</w:t>
      </w:r>
      <w:proofErr w:type="spellEnd"/>
      <w:r>
        <w:rPr>
          <w:rFonts w:cs="Arial"/>
          <w:lang w:val="en-US"/>
        </w:rPr>
        <w:t xml:space="preserve"> </w:t>
      </w:r>
      <w:r w:rsidR="002B21A4" w:rsidRPr="00E7323C">
        <w:rPr>
          <w:rFonts w:cs="Arial"/>
          <w:lang w:val="en-US"/>
        </w:rPr>
        <w:t>sprint</w:t>
      </w:r>
      <w:r w:rsidR="00C23DFB">
        <w:rPr>
          <w:rFonts w:cs="Arial"/>
          <w:lang w:val="en-US"/>
        </w:rPr>
        <w:t>,</w:t>
      </w:r>
      <w:r>
        <w:rPr>
          <w:rFonts w:cs="Arial"/>
          <w:lang w:val="en-US"/>
        </w:rPr>
        <w:t xml:space="preserve"> we can update EST value for each developer in the (i+1</w:t>
      </w:r>
      <w:proofErr w:type="gramStart"/>
      <w:r>
        <w:rPr>
          <w:rFonts w:cs="Arial"/>
          <w:lang w:val="en-US"/>
        </w:rPr>
        <w:t>)</w:t>
      </w:r>
      <w:proofErr w:type="spellStart"/>
      <w:r w:rsidRPr="0052715E">
        <w:rPr>
          <w:rFonts w:cs="Arial"/>
          <w:vertAlign w:val="superscript"/>
          <w:lang w:val="en-US"/>
        </w:rPr>
        <w:t>th</w:t>
      </w:r>
      <w:proofErr w:type="spellEnd"/>
      <w:proofErr w:type="gramEnd"/>
      <w:r w:rsidR="00C23DFB">
        <w:rPr>
          <w:rFonts w:cs="Arial"/>
          <w:lang w:val="en-US"/>
        </w:rPr>
        <w:t xml:space="preserve"> sprint. For example, let us </w:t>
      </w:r>
      <w:r>
        <w:rPr>
          <w:rFonts w:cs="Arial"/>
          <w:lang w:val="en-US"/>
        </w:rPr>
        <w:t xml:space="preserve">assume that </w:t>
      </w:r>
      <w:r w:rsidR="00C23DFB">
        <w:rPr>
          <w:rFonts w:cs="Arial"/>
          <w:lang w:val="en-US"/>
        </w:rPr>
        <w:t xml:space="preserve">the </w:t>
      </w:r>
      <w:r>
        <w:rPr>
          <w:rFonts w:cs="Arial"/>
          <w:lang w:val="en-US"/>
        </w:rPr>
        <w:t>developer D is a good estimat</w:t>
      </w:r>
      <w:r w:rsidR="005A622B">
        <w:rPr>
          <w:rFonts w:cs="Arial"/>
          <w:lang w:val="en-US"/>
        </w:rPr>
        <w:t xml:space="preserve">or and he states that the </w:t>
      </w:r>
      <w:r>
        <w:rPr>
          <w:rFonts w:cs="Arial"/>
          <w:lang w:val="en-US"/>
        </w:rPr>
        <w:t>task T is a heavy one (WEI). After the sprint</w:t>
      </w:r>
      <w:r w:rsidR="006B0C99">
        <w:rPr>
          <w:rFonts w:cs="Arial"/>
          <w:lang w:val="en-US"/>
        </w:rPr>
        <w:t xml:space="preserve">, if the task T turned out to be easy in general </w:t>
      </w:r>
      <w:r>
        <w:rPr>
          <w:rFonts w:cs="Arial"/>
          <w:lang w:val="en-US"/>
        </w:rPr>
        <w:t xml:space="preserve">(REAL_OUT), </w:t>
      </w:r>
      <w:r w:rsidR="006B0C99">
        <w:rPr>
          <w:rFonts w:cs="Arial"/>
          <w:lang w:val="en-US"/>
        </w:rPr>
        <w:t xml:space="preserve">the </w:t>
      </w:r>
      <w:r>
        <w:rPr>
          <w:rFonts w:cs="Arial"/>
          <w:lang w:val="en-US"/>
        </w:rPr>
        <w:t>deve</w:t>
      </w:r>
      <w:r w:rsidR="008C6887">
        <w:rPr>
          <w:rFonts w:cs="Arial"/>
          <w:lang w:val="en-US"/>
        </w:rPr>
        <w:t xml:space="preserve">loper D should not be regarded </w:t>
      </w:r>
      <w:r w:rsidR="008F763B">
        <w:rPr>
          <w:rFonts w:cs="Arial"/>
          <w:lang w:val="en-US"/>
        </w:rPr>
        <w:t xml:space="preserve">as </w:t>
      </w:r>
      <w:r>
        <w:rPr>
          <w:rFonts w:cs="Arial"/>
          <w:lang w:val="en-US"/>
        </w:rPr>
        <w:t xml:space="preserve">a good estimator in the next iteration (EST). </w:t>
      </w:r>
    </w:p>
    <w:p w14:paraId="4C812AE8" w14:textId="77777777" w:rsidR="006619F8" w:rsidRDefault="006619F8" w:rsidP="006619F8">
      <w:pPr>
        <w:pStyle w:val="Maintext"/>
        <w:rPr>
          <w:rFonts w:cs="Arial"/>
          <w:lang w:val="en-US"/>
        </w:rPr>
      </w:pPr>
    </w:p>
    <w:p w14:paraId="1257DF99" w14:textId="77777777" w:rsidR="006619F8" w:rsidRDefault="006619F8" w:rsidP="006619F8">
      <w:pPr>
        <w:pStyle w:val="Maintext"/>
        <w:rPr>
          <w:rFonts w:cs="Arial"/>
          <w:lang w:val="en-US"/>
        </w:rPr>
      </w:pPr>
      <w:r>
        <w:rPr>
          <w:rFonts w:cs="Arial"/>
          <w:lang w:val="en-US"/>
        </w:rPr>
        <w:t xml:space="preserve">The feedback </w:t>
      </w:r>
      <w:proofErr w:type="gramStart"/>
      <w:r>
        <w:rPr>
          <w:rFonts w:cs="Arial"/>
          <w:lang w:val="en-US"/>
        </w:rPr>
        <w:t>is realized</w:t>
      </w:r>
      <w:proofErr w:type="gramEnd"/>
      <w:r>
        <w:rPr>
          <w:rFonts w:cs="Arial"/>
          <w:lang w:val="en-US"/>
        </w:rPr>
        <w:t xml:space="preserve"> as the quadratic function of the difference between real and estimated difficulty. The function </w:t>
      </w:r>
      <w:proofErr w:type="gramStart"/>
      <w:r>
        <w:rPr>
          <w:rFonts w:cs="Arial"/>
          <w:lang w:val="en-US"/>
        </w:rPr>
        <w:t>is weighted</w:t>
      </w:r>
      <w:proofErr w:type="gramEnd"/>
      <w:r>
        <w:rPr>
          <w:rFonts w:cs="Arial"/>
          <w:lang w:val="en-US"/>
        </w:rPr>
        <w:t xml:space="preserve"> in order to get a weaker slope of the function. Using this function, we will award or penalize </w:t>
      </w:r>
      <w:r w:rsidR="008F763B">
        <w:rPr>
          <w:rFonts w:cs="Arial"/>
          <w:lang w:val="en-US"/>
        </w:rPr>
        <w:t xml:space="preserve">a developer EST value, depending on their </w:t>
      </w:r>
      <w:r>
        <w:rPr>
          <w:rFonts w:cs="Arial"/>
          <w:lang w:val="en-US"/>
        </w:rPr>
        <w:t>go</w:t>
      </w:r>
      <w:r w:rsidR="008F763B">
        <w:rPr>
          <w:rFonts w:cs="Arial"/>
          <w:lang w:val="en-US"/>
        </w:rPr>
        <w:t>o</w:t>
      </w:r>
      <w:r>
        <w:rPr>
          <w:rFonts w:cs="Arial"/>
          <w:lang w:val="en-US"/>
        </w:rPr>
        <w:t xml:space="preserve">d or bad estimation. </w:t>
      </w:r>
    </w:p>
    <w:p w14:paraId="5029B7D7" w14:textId="77777777" w:rsidR="006619F8" w:rsidRDefault="006619F8" w:rsidP="006619F8">
      <w:pPr>
        <w:pStyle w:val="Maintext"/>
        <w:rPr>
          <w:rFonts w:cs="Arial"/>
          <w:lang w:val="en-US"/>
        </w:rPr>
      </w:pPr>
    </w:p>
    <w:p w14:paraId="6B7E82FA" w14:textId="77777777" w:rsidR="006619F8" w:rsidRDefault="006619F8" w:rsidP="006619F8">
      <w:pPr>
        <w:pStyle w:val="Maintext"/>
        <w:rPr>
          <w:rFonts w:cs="Arial"/>
          <w:lang w:val="en-US"/>
        </w:rPr>
      </w:pPr>
      <w:r>
        <w:rPr>
          <w:rFonts w:cs="Arial"/>
          <w:lang w:val="en-US"/>
        </w:rPr>
        <w:t xml:space="preserve">Using this set of rules and feedback function, the system should improve itself over time and become stable after </w:t>
      </w:r>
      <w:r w:rsidR="003E4E25">
        <w:rPr>
          <w:rFonts w:cs="Arial"/>
          <w:lang w:val="en-US"/>
        </w:rPr>
        <w:t xml:space="preserve">a </w:t>
      </w:r>
      <w:r>
        <w:rPr>
          <w:rFonts w:cs="Arial"/>
          <w:lang w:val="en-US"/>
        </w:rPr>
        <w:t>few sprints. Furth</w:t>
      </w:r>
      <w:r w:rsidR="00E56F7F">
        <w:rPr>
          <w:rFonts w:cs="Arial"/>
          <w:lang w:val="en-US"/>
        </w:rPr>
        <w:t>ermore, we can assess developer</w:t>
      </w:r>
      <w:r>
        <w:rPr>
          <w:rFonts w:cs="Arial"/>
          <w:lang w:val="en-US"/>
        </w:rPr>
        <w:t>s</w:t>
      </w:r>
      <w:r w:rsidR="00E56F7F">
        <w:rPr>
          <w:rFonts w:cs="Arial"/>
          <w:lang w:val="en-US"/>
        </w:rPr>
        <w:t>’</w:t>
      </w:r>
      <w:r>
        <w:rPr>
          <w:rFonts w:cs="Arial"/>
          <w:lang w:val="en-US"/>
        </w:rPr>
        <w:t xml:space="preserve"> estimations in order to analyze their </w:t>
      </w:r>
      <w:r>
        <w:rPr>
          <w:rStyle w:val="shorttext"/>
        </w:rPr>
        <w:t xml:space="preserve">tendency to overestimate or underestimate the task over a </w:t>
      </w:r>
      <w:proofErr w:type="gramStart"/>
      <w:r>
        <w:rPr>
          <w:rStyle w:val="shorttext"/>
        </w:rPr>
        <w:t>period of time</w:t>
      </w:r>
      <w:proofErr w:type="gramEnd"/>
      <w:r>
        <w:rPr>
          <w:rStyle w:val="shorttext"/>
        </w:rPr>
        <w:t>.</w:t>
      </w:r>
      <w:r>
        <w:rPr>
          <w:rFonts w:cs="Arial"/>
          <w:lang w:val="en-US"/>
        </w:rPr>
        <w:t xml:space="preserve"> At the beginning, we can assume that all developers are good estimators</w:t>
      </w:r>
      <w:r w:rsidR="00463A18">
        <w:rPr>
          <w:rFonts w:cs="Arial"/>
          <w:lang w:val="en-US"/>
        </w:rPr>
        <w:t xml:space="preserve">, and by the end of the project, </w:t>
      </w:r>
      <w:r>
        <w:rPr>
          <w:rFonts w:cs="Arial"/>
          <w:lang w:val="en-US"/>
        </w:rPr>
        <w:t>we will see how good they actually are. These (trained) values should be starting points i</w:t>
      </w:r>
      <w:r w:rsidR="00E56F7F">
        <w:rPr>
          <w:rFonts w:cs="Arial"/>
          <w:lang w:val="en-US"/>
        </w:rPr>
        <w:t xml:space="preserve">n the next project, </w:t>
      </w:r>
      <w:r>
        <w:rPr>
          <w:rFonts w:cs="Arial"/>
          <w:lang w:val="en-US"/>
        </w:rPr>
        <w:t xml:space="preserve">so we could expect better results from the start. </w:t>
      </w:r>
    </w:p>
    <w:p w14:paraId="6F73A2C9" w14:textId="77777777" w:rsidR="00247E73" w:rsidRDefault="00247E73" w:rsidP="001E63AD">
      <w:pPr>
        <w:pStyle w:val="Maintext"/>
        <w:rPr>
          <w:rFonts w:cs="Arial"/>
          <w:lang w:val="en-US"/>
        </w:rPr>
      </w:pPr>
    </w:p>
    <w:p w14:paraId="4238DD80" w14:textId="77777777" w:rsidR="00FB2759" w:rsidRDefault="00FB2759" w:rsidP="001E63AD">
      <w:pPr>
        <w:pStyle w:val="Maintext"/>
        <w:rPr>
          <w:rFonts w:cs="Arial"/>
          <w:lang w:val="en-US"/>
        </w:rPr>
      </w:pPr>
    </w:p>
    <w:p w14:paraId="1A96414F" w14:textId="35722993" w:rsidR="001E63AD" w:rsidRDefault="004D18DE" w:rsidP="001E63AD">
      <w:pPr>
        <w:pStyle w:val="Maintext"/>
        <w:keepNext/>
        <w:jc w:val="center"/>
      </w:pPr>
      <w:r w:rsidRPr="00DE41D4">
        <w:rPr>
          <w:noProof/>
          <w:lang w:val="en-US"/>
        </w:rPr>
        <w:drawing>
          <wp:inline distT="0" distB="0" distL="0" distR="0" wp14:anchorId="1146C0F2" wp14:editId="565C7E9D">
            <wp:extent cx="5295900" cy="221742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2217420"/>
                    </a:xfrm>
                    <a:prstGeom prst="rect">
                      <a:avLst/>
                    </a:prstGeom>
                    <a:noFill/>
                    <a:ln>
                      <a:noFill/>
                    </a:ln>
                  </pic:spPr>
                </pic:pic>
              </a:graphicData>
            </a:graphic>
          </wp:inline>
        </w:drawing>
      </w:r>
    </w:p>
    <w:p w14:paraId="115423F5" w14:textId="77777777" w:rsidR="001E63AD" w:rsidRDefault="001E63AD" w:rsidP="001E63AD">
      <w:pPr>
        <w:pStyle w:val="Caption"/>
        <w:jc w:val="center"/>
        <w:rPr>
          <w:rFonts w:cs="Arial"/>
        </w:rPr>
      </w:pPr>
      <w:r>
        <w:t xml:space="preserve">Figure </w:t>
      </w:r>
      <w:r w:rsidR="005801C3">
        <w:fldChar w:fldCharType="begin"/>
      </w:r>
      <w:r>
        <w:instrText xml:space="preserve"> SEQ Figure \* ARABIC </w:instrText>
      </w:r>
      <w:r w:rsidR="005801C3">
        <w:fldChar w:fldCharType="separate"/>
      </w:r>
      <w:r>
        <w:rPr>
          <w:noProof/>
        </w:rPr>
        <w:t>2</w:t>
      </w:r>
      <w:r w:rsidR="005801C3">
        <w:rPr>
          <w:noProof/>
        </w:rPr>
        <w:fldChar w:fldCharType="end"/>
      </w:r>
      <w:r>
        <w:t>:</w:t>
      </w:r>
      <w:r>
        <w:rPr>
          <w:b w:val="0"/>
        </w:rPr>
        <w:t xml:space="preserve"> Design of the fuzzy expert system</w:t>
      </w:r>
    </w:p>
    <w:p w14:paraId="63F42094" w14:textId="77777777" w:rsidR="00247E73" w:rsidRDefault="00247E73" w:rsidP="00D41B1E">
      <w:pPr>
        <w:pStyle w:val="Maintext"/>
        <w:rPr>
          <w:rFonts w:cs="Arial"/>
          <w:lang w:val="en-US"/>
        </w:rPr>
      </w:pPr>
    </w:p>
    <w:p w14:paraId="2792BEE9" w14:textId="77777777" w:rsidR="00C27F95" w:rsidRPr="00A75A2E" w:rsidRDefault="00C27F95" w:rsidP="00C27F95">
      <w:pPr>
        <w:pStyle w:val="Subtitle1"/>
        <w:rPr>
          <w:rFonts w:cs="Arial"/>
          <w:lang w:val="en-US"/>
        </w:rPr>
      </w:pPr>
      <w:r>
        <w:rPr>
          <w:rFonts w:cs="Arial"/>
          <w:lang w:val="en-US"/>
        </w:rPr>
        <w:t>4</w:t>
      </w:r>
      <w:r w:rsidRPr="00A75A2E">
        <w:rPr>
          <w:rFonts w:cs="Arial"/>
          <w:lang w:val="en-US"/>
        </w:rPr>
        <w:t xml:space="preserve">. </w:t>
      </w:r>
      <w:r>
        <w:rPr>
          <w:rFonts w:cs="Arial"/>
          <w:lang w:val="en-US"/>
        </w:rPr>
        <w:t>EXPERIMENT</w:t>
      </w:r>
    </w:p>
    <w:p w14:paraId="43B2AEC3" w14:textId="77777777" w:rsidR="00C27F95" w:rsidRDefault="00C27F95" w:rsidP="00C27F95">
      <w:pPr>
        <w:pStyle w:val="Maintext"/>
        <w:rPr>
          <w:rFonts w:cs="Arial"/>
          <w:lang w:val="en-US"/>
        </w:rPr>
      </w:pPr>
      <w:r>
        <w:rPr>
          <w:rFonts w:cs="Arial"/>
          <w:lang w:val="en-US"/>
        </w:rPr>
        <w:t xml:space="preserve">In this </w:t>
      </w:r>
      <w:proofErr w:type="gramStart"/>
      <w:r>
        <w:rPr>
          <w:rFonts w:cs="Arial"/>
          <w:lang w:val="en-US"/>
        </w:rPr>
        <w:t>section</w:t>
      </w:r>
      <w:proofErr w:type="gramEnd"/>
      <w:r>
        <w:rPr>
          <w:rFonts w:cs="Arial"/>
          <w:lang w:val="en-US"/>
        </w:rPr>
        <w:t xml:space="preserve"> we present</w:t>
      </w:r>
      <w:r w:rsidR="00B85F15">
        <w:rPr>
          <w:rFonts w:cs="Arial"/>
          <w:lang w:val="en-US"/>
        </w:rPr>
        <w:t xml:space="preserve"> </w:t>
      </w:r>
      <w:r>
        <w:rPr>
          <w:rFonts w:cs="Arial"/>
          <w:lang w:val="en-US"/>
        </w:rPr>
        <w:t xml:space="preserve">the simulation in order to illustrate how the proposed system works. We will simulate the work on the project that consists of two sprints with six tasks. Five experts with various </w:t>
      </w:r>
      <w:r w:rsidR="003D7E3C">
        <w:rPr>
          <w:rFonts w:cs="Arial"/>
          <w:lang w:val="en-US"/>
        </w:rPr>
        <w:t>levels</w:t>
      </w:r>
      <w:r>
        <w:rPr>
          <w:rFonts w:cs="Arial"/>
          <w:lang w:val="en-US"/>
        </w:rPr>
        <w:t xml:space="preserve"> of experience</w:t>
      </w:r>
      <w:r>
        <w:rPr>
          <w:rStyle w:val="shorttext"/>
        </w:rPr>
        <w:t xml:space="preserve"> </w:t>
      </w:r>
      <w:r w:rsidR="00B85F15">
        <w:rPr>
          <w:rStyle w:val="shorttext"/>
        </w:rPr>
        <w:t>participate</w:t>
      </w:r>
      <w:r w:rsidR="00321D26">
        <w:rPr>
          <w:rStyle w:val="shorttext"/>
        </w:rPr>
        <w:t>d</w:t>
      </w:r>
      <w:r w:rsidR="00B85F15">
        <w:rPr>
          <w:rStyle w:val="shorttext"/>
        </w:rPr>
        <w:t xml:space="preserve"> </w:t>
      </w:r>
      <w:r>
        <w:rPr>
          <w:rStyle w:val="shorttext"/>
        </w:rPr>
        <w:t>in the project</w:t>
      </w:r>
      <w:r>
        <w:rPr>
          <w:rFonts w:cs="Arial"/>
          <w:lang w:val="en-US"/>
        </w:rPr>
        <w:t xml:space="preserve">. </w:t>
      </w:r>
    </w:p>
    <w:p w14:paraId="38E73892" w14:textId="77777777" w:rsidR="00C27F95" w:rsidRDefault="00C27F95" w:rsidP="00C27F95">
      <w:pPr>
        <w:pStyle w:val="Maintext"/>
        <w:rPr>
          <w:rFonts w:cs="Arial"/>
          <w:lang w:val="en-US"/>
        </w:rPr>
      </w:pPr>
    </w:p>
    <w:p w14:paraId="197208B1" w14:textId="77777777" w:rsidR="000F49CD" w:rsidRDefault="00C27F95" w:rsidP="00C27F95">
      <w:pPr>
        <w:pStyle w:val="Maintext"/>
        <w:rPr>
          <w:rFonts w:cs="Arial"/>
          <w:lang w:val="en-US"/>
        </w:rPr>
      </w:pPr>
      <w:r>
        <w:rPr>
          <w:rFonts w:cs="Arial"/>
          <w:lang w:val="en-US"/>
        </w:rPr>
        <w:t xml:space="preserve">First, the initial values of </w:t>
      </w:r>
      <w:r w:rsidR="003D7E3C">
        <w:rPr>
          <w:rFonts w:cs="Arial"/>
          <w:lang w:val="en-US"/>
        </w:rPr>
        <w:t>the estimation accuracy EST</w:t>
      </w:r>
      <w:r>
        <w:rPr>
          <w:rFonts w:cs="Arial"/>
          <w:lang w:val="en-US"/>
        </w:rPr>
        <w:t xml:space="preserve"> and experience EXP variables for each developer </w:t>
      </w:r>
      <w:proofErr w:type="gramStart"/>
      <w:r>
        <w:rPr>
          <w:rFonts w:cs="Arial"/>
          <w:lang w:val="en-US"/>
        </w:rPr>
        <w:t>are assigned</w:t>
      </w:r>
      <w:proofErr w:type="gramEnd"/>
      <w:r>
        <w:rPr>
          <w:rFonts w:cs="Arial"/>
          <w:lang w:val="en-US"/>
        </w:rPr>
        <w:t xml:space="preserve">. Further, we assign output values REAL_OUT for each task in </w:t>
      </w:r>
      <w:r w:rsidRPr="007505CF">
        <w:rPr>
          <w:rFonts w:cs="Arial"/>
          <w:lang w:val="en-US"/>
        </w:rPr>
        <w:t xml:space="preserve">one sprint. </w:t>
      </w:r>
      <w:r w:rsidR="007505CF" w:rsidRPr="007505CF">
        <w:rPr>
          <w:rFonts w:cs="Arial"/>
          <w:lang w:val="en-US"/>
        </w:rPr>
        <w:t>REAL_OUT represents the actual complexity of the task</w:t>
      </w:r>
      <w:r w:rsidR="00EC295C">
        <w:rPr>
          <w:rFonts w:cs="Arial"/>
          <w:lang w:val="en-US"/>
        </w:rPr>
        <w:t xml:space="preserve"> </w:t>
      </w:r>
      <w:r w:rsidR="000F49CD">
        <w:rPr>
          <w:rFonts w:cs="Arial"/>
          <w:lang w:val="en-US"/>
        </w:rPr>
        <w:t>that</w:t>
      </w:r>
      <w:r w:rsidR="00EC295C">
        <w:rPr>
          <w:rFonts w:cs="Arial"/>
          <w:lang w:val="en-US"/>
        </w:rPr>
        <w:t xml:space="preserve"> </w:t>
      </w:r>
      <w:r w:rsidR="000F49CD">
        <w:rPr>
          <w:rFonts w:cs="Arial"/>
          <w:lang w:val="en-US"/>
        </w:rPr>
        <w:t xml:space="preserve">includes both objective circumstance and human factor. </w:t>
      </w:r>
      <w:r w:rsidR="007505CF">
        <w:rPr>
          <w:rFonts w:cs="Arial"/>
          <w:lang w:val="en-US"/>
        </w:rPr>
        <w:t>On the other</w:t>
      </w:r>
      <w:r w:rsidR="00EC295C">
        <w:rPr>
          <w:rFonts w:cs="Arial"/>
          <w:lang w:val="en-US"/>
        </w:rPr>
        <w:t xml:space="preserve"> </w:t>
      </w:r>
      <w:r w:rsidR="007505CF">
        <w:rPr>
          <w:rFonts w:cs="Arial"/>
          <w:lang w:val="en-US"/>
        </w:rPr>
        <w:t>hand,</w:t>
      </w:r>
      <w:r w:rsidR="007505CF" w:rsidRPr="007505CF">
        <w:rPr>
          <w:rFonts w:cs="Arial"/>
          <w:lang w:val="en-US"/>
        </w:rPr>
        <w:t xml:space="preserve"> it </w:t>
      </w:r>
      <w:proofErr w:type="gramStart"/>
      <w:r w:rsidR="00EC295C">
        <w:rPr>
          <w:rFonts w:cs="Arial"/>
          <w:lang w:val="en-US"/>
        </w:rPr>
        <w:t xml:space="preserve">will </w:t>
      </w:r>
      <w:r w:rsidR="007505CF" w:rsidRPr="007505CF">
        <w:rPr>
          <w:rFonts w:cs="Arial"/>
          <w:lang w:val="en-US"/>
        </w:rPr>
        <w:t>also</w:t>
      </w:r>
      <w:r w:rsidR="000F49CD">
        <w:rPr>
          <w:rFonts w:cs="Arial"/>
          <w:lang w:val="en-US"/>
        </w:rPr>
        <w:t xml:space="preserve"> </w:t>
      </w:r>
      <w:r w:rsidR="00EC295C">
        <w:rPr>
          <w:rFonts w:cs="Arial"/>
          <w:lang w:val="en-US"/>
        </w:rPr>
        <w:t xml:space="preserve">be </w:t>
      </w:r>
      <w:r w:rsidR="000F49CD">
        <w:rPr>
          <w:rFonts w:cs="Arial"/>
          <w:lang w:val="en-US"/>
        </w:rPr>
        <w:t>used</w:t>
      </w:r>
      <w:proofErr w:type="gramEnd"/>
      <w:r w:rsidR="00EC295C">
        <w:rPr>
          <w:rFonts w:cs="Arial"/>
          <w:lang w:val="en-US"/>
        </w:rPr>
        <w:t xml:space="preserve"> </w:t>
      </w:r>
      <w:r w:rsidR="000F49CD">
        <w:rPr>
          <w:rFonts w:cs="Arial"/>
          <w:lang w:val="en-US"/>
        </w:rPr>
        <w:t xml:space="preserve">as </w:t>
      </w:r>
      <w:r w:rsidR="007505CF" w:rsidRPr="007505CF">
        <w:rPr>
          <w:rFonts w:cs="Arial"/>
          <w:lang w:val="en-US"/>
        </w:rPr>
        <w:t xml:space="preserve">a base for </w:t>
      </w:r>
      <w:r w:rsidR="000F49CD">
        <w:rPr>
          <w:rFonts w:cs="Arial"/>
          <w:lang w:val="en-US"/>
        </w:rPr>
        <w:t xml:space="preserve">WEI value </w:t>
      </w:r>
      <w:r w:rsidR="007505CF" w:rsidRPr="007505CF">
        <w:rPr>
          <w:rFonts w:cs="Arial"/>
          <w:lang w:val="en-US"/>
        </w:rPr>
        <w:t xml:space="preserve">calculation </w:t>
      </w:r>
      <w:r w:rsidR="007505CF">
        <w:rPr>
          <w:rFonts w:cs="Arial"/>
          <w:lang w:val="en-US"/>
        </w:rPr>
        <w:t xml:space="preserve">in </w:t>
      </w:r>
      <w:r w:rsidR="000F49CD">
        <w:rPr>
          <w:rFonts w:cs="Arial"/>
          <w:lang w:val="en-US"/>
        </w:rPr>
        <w:t>this simulation</w:t>
      </w:r>
      <w:r w:rsidR="007505CF" w:rsidRPr="007505CF">
        <w:rPr>
          <w:rFonts w:cs="Arial"/>
          <w:lang w:val="en-US"/>
        </w:rPr>
        <w:t>.</w:t>
      </w:r>
    </w:p>
    <w:p w14:paraId="46C42500" w14:textId="77777777" w:rsidR="000F49CD" w:rsidRDefault="000F49CD" w:rsidP="00C27F95">
      <w:pPr>
        <w:pStyle w:val="Maintext"/>
        <w:rPr>
          <w:rFonts w:cs="Arial"/>
          <w:lang w:val="en-US"/>
        </w:rPr>
      </w:pPr>
    </w:p>
    <w:p w14:paraId="6DCC3B67" w14:textId="77777777" w:rsidR="00C27F95" w:rsidRDefault="00C27F95" w:rsidP="00C27F95">
      <w:pPr>
        <w:pStyle w:val="Maintext"/>
        <w:rPr>
          <w:rFonts w:cs="Arial"/>
          <w:lang w:val="en-US"/>
        </w:rPr>
      </w:pPr>
      <w:r>
        <w:rPr>
          <w:rFonts w:cs="Arial"/>
          <w:lang w:val="en-US"/>
        </w:rPr>
        <w:t xml:space="preserve">We are going to use these output values in order to find out the mean squared error of each task in </w:t>
      </w:r>
      <w:r w:rsidR="003D7E3C">
        <w:rPr>
          <w:rFonts w:cs="Arial"/>
          <w:lang w:val="en-US"/>
        </w:rPr>
        <w:t>the estimation process</w:t>
      </w:r>
      <w:r>
        <w:rPr>
          <w:rFonts w:cs="Arial"/>
          <w:lang w:val="en-US"/>
        </w:rPr>
        <w:t xml:space="preserve">. EST, EXP and REAL_OUT values </w:t>
      </w:r>
      <w:proofErr w:type="gramStart"/>
      <w:r>
        <w:rPr>
          <w:rFonts w:cs="Arial"/>
          <w:lang w:val="en-US"/>
        </w:rPr>
        <w:t>are taken</w:t>
      </w:r>
      <w:proofErr w:type="gramEnd"/>
      <w:r>
        <w:rPr>
          <w:rFonts w:cs="Arial"/>
          <w:lang w:val="en-US"/>
        </w:rPr>
        <w:t xml:space="preserve"> from </w:t>
      </w:r>
      <w:r w:rsidR="003D7E3C">
        <w:rPr>
          <w:rFonts w:cs="Arial"/>
          <w:lang w:val="en-US"/>
        </w:rPr>
        <w:t>a uniform distribution</w:t>
      </w:r>
      <w:r>
        <w:rPr>
          <w:rFonts w:cs="Arial"/>
          <w:lang w:val="en-US"/>
        </w:rPr>
        <w:t xml:space="preserve">. Finally, the weight/rating that </w:t>
      </w:r>
      <w:r w:rsidR="003D7E3C">
        <w:rPr>
          <w:rFonts w:cs="Arial"/>
          <w:lang w:val="en-US"/>
        </w:rPr>
        <w:t>the developer</w:t>
      </w:r>
      <w:r>
        <w:rPr>
          <w:rFonts w:cs="Arial"/>
          <w:lang w:val="en-US"/>
        </w:rPr>
        <w:t xml:space="preserve"> gives to each task WEI </w:t>
      </w:r>
      <w:proofErr w:type="gramStart"/>
      <w:r>
        <w:rPr>
          <w:rFonts w:cs="Arial"/>
          <w:lang w:val="en-US"/>
        </w:rPr>
        <w:t>is calculated</w:t>
      </w:r>
      <w:proofErr w:type="gramEnd"/>
      <w:r>
        <w:rPr>
          <w:rFonts w:cs="Arial"/>
          <w:lang w:val="en-US"/>
        </w:rPr>
        <w:t xml:space="preserve"> based on EST and OUT values.</w:t>
      </w:r>
    </w:p>
    <w:p w14:paraId="4F0FC66B" w14:textId="77777777" w:rsidR="00C27F95" w:rsidRDefault="00C27F95" w:rsidP="00C27F95">
      <w:pPr>
        <w:pStyle w:val="Maintext"/>
        <w:rPr>
          <w:rFonts w:cs="Arial"/>
          <w:b/>
          <w:lang w:val="en-US"/>
        </w:rPr>
      </w:pPr>
    </w:p>
    <w:p w14:paraId="2B3BD535" w14:textId="77777777" w:rsidR="00C27F95" w:rsidRDefault="00C27F95" w:rsidP="00C27F95">
      <w:pPr>
        <w:pStyle w:val="Maintext"/>
        <w:rPr>
          <w:rFonts w:cs="Arial"/>
          <w:lang w:val="en-US"/>
        </w:rPr>
      </w:pPr>
      <w:r w:rsidRPr="00DA7F60">
        <w:rPr>
          <w:rFonts w:cs="Arial"/>
          <w:b/>
          <w:lang w:val="en-US"/>
        </w:rPr>
        <w:lastRenderedPageBreak/>
        <w:t>WEI value calculation</w:t>
      </w:r>
      <w:r>
        <w:rPr>
          <w:rFonts w:cs="Arial"/>
          <w:lang w:val="en-US"/>
        </w:rPr>
        <w:t xml:space="preserve">. Values of variable WEI </w:t>
      </w:r>
      <w:proofErr w:type="gramStart"/>
      <w:r>
        <w:rPr>
          <w:rFonts w:cs="Arial"/>
          <w:lang w:val="en-US"/>
        </w:rPr>
        <w:t>cannot be randomly generated</w:t>
      </w:r>
      <w:proofErr w:type="gramEnd"/>
      <w:r>
        <w:rPr>
          <w:rFonts w:cs="Arial"/>
          <w:lang w:val="en-US"/>
        </w:rPr>
        <w:t xml:space="preserve"> because </w:t>
      </w:r>
      <w:r w:rsidR="002B21A4" w:rsidRPr="007A4497">
        <w:rPr>
          <w:rFonts w:cs="Arial"/>
          <w:lang w:val="en-US"/>
        </w:rPr>
        <w:t>they</w:t>
      </w:r>
      <w:r w:rsidR="002B21A4">
        <w:rPr>
          <w:rFonts w:cs="Arial"/>
          <w:lang w:val="en-US"/>
        </w:rPr>
        <w:t xml:space="preserve"> depend</w:t>
      </w:r>
      <w:r>
        <w:rPr>
          <w:rFonts w:cs="Arial"/>
          <w:lang w:val="en-US"/>
        </w:rPr>
        <w:t xml:space="preserve"> on characteristic of the tasks (s</w:t>
      </w:r>
      <w:r w:rsidR="00E40145">
        <w:rPr>
          <w:rFonts w:cs="Arial"/>
          <w:lang w:val="en-US"/>
        </w:rPr>
        <w:t>ummarized in REAL_OUT) and the accuracy of developer</w:t>
      </w:r>
      <w:r>
        <w:rPr>
          <w:rFonts w:cs="Arial"/>
          <w:lang w:val="en-US"/>
        </w:rPr>
        <w:t>s</w:t>
      </w:r>
      <w:r w:rsidR="00E40145">
        <w:rPr>
          <w:rFonts w:cs="Arial"/>
          <w:lang w:val="en-US"/>
        </w:rPr>
        <w:t>’</w:t>
      </w:r>
      <w:r>
        <w:rPr>
          <w:rFonts w:cs="Arial"/>
          <w:lang w:val="en-US"/>
        </w:rPr>
        <w:t xml:space="preserve"> estimati</w:t>
      </w:r>
      <w:r w:rsidR="00E40145">
        <w:rPr>
          <w:rFonts w:cs="Arial"/>
          <w:lang w:val="en-US"/>
        </w:rPr>
        <w:t>ons (explained with EST). However</w:t>
      </w:r>
      <w:r>
        <w:rPr>
          <w:rFonts w:cs="Arial"/>
          <w:lang w:val="en-US"/>
        </w:rPr>
        <w:t xml:space="preserve">, we calculate WEI in such a way that </w:t>
      </w:r>
      <w:r w:rsidR="00E40145">
        <w:rPr>
          <w:rFonts w:cs="Arial"/>
          <w:lang w:val="en-US"/>
        </w:rPr>
        <w:t xml:space="preserve">it </w:t>
      </w:r>
      <w:r w:rsidRPr="004F7E39">
        <w:rPr>
          <w:rFonts w:cs="Arial"/>
          <w:lang w:val="en-US"/>
        </w:rPr>
        <w:t>resembles</w:t>
      </w:r>
      <w:r w:rsidR="00E40145">
        <w:rPr>
          <w:rFonts w:cs="Arial"/>
          <w:lang w:val="en-US"/>
        </w:rPr>
        <w:t xml:space="preserve"> a developer</w:t>
      </w:r>
      <w:r>
        <w:rPr>
          <w:rFonts w:cs="Arial"/>
          <w:lang w:val="en-US"/>
        </w:rPr>
        <w:t>s</w:t>
      </w:r>
      <w:r w:rsidR="00E40145">
        <w:rPr>
          <w:rFonts w:cs="Arial"/>
          <w:lang w:val="en-US"/>
        </w:rPr>
        <w:t>’</w:t>
      </w:r>
      <w:r>
        <w:rPr>
          <w:rFonts w:cs="Arial"/>
          <w:lang w:val="en-US"/>
        </w:rPr>
        <w:t xml:space="preserve"> evaluation. </w:t>
      </w:r>
    </w:p>
    <w:p w14:paraId="316F2008" w14:textId="77777777" w:rsidR="00C27F95" w:rsidRDefault="00C27F95" w:rsidP="00C27F95">
      <w:pPr>
        <w:pStyle w:val="Maintext"/>
        <w:rPr>
          <w:rFonts w:cs="Arial"/>
          <w:lang w:val="en-US"/>
        </w:rPr>
      </w:pPr>
    </w:p>
    <w:tbl>
      <w:tblPr>
        <w:tblW w:w="0" w:type="auto"/>
        <w:tblLook w:val="04A0" w:firstRow="1" w:lastRow="0" w:firstColumn="1" w:lastColumn="0" w:noHBand="0" w:noVBand="1"/>
      </w:tblPr>
      <w:tblGrid>
        <w:gridCol w:w="9178"/>
        <w:gridCol w:w="461"/>
      </w:tblGrid>
      <w:tr w:rsidR="00C27F95" w14:paraId="0C95676D" w14:textId="77777777" w:rsidTr="00DE41D4">
        <w:tc>
          <w:tcPr>
            <w:tcW w:w="9209" w:type="dxa"/>
          </w:tcPr>
          <w:p w14:paraId="0F2C9B37" w14:textId="77777777" w:rsidR="00C27F95" w:rsidRPr="00DE41D4" w:rsidRDefault="00183E30" w:rsidP="00DE41D4">
            <w:pPr>
              <w:pStyle w:val="Maintext"/>
              <w:jc w:val="center"/>
              <w:rPr>
                <w:rFonts w:cs="Arial"/>
                <w:lang w:val="en-US"/>
              </w:rPr>
            </w:pPr>
            <w:r w:rsidRPr="00DE41D4">
              <w:rPr>
                <w:rFonts w:cs="Arial"/>
                <w:position w:val="-10"/>
                <w:lang w:val="en-US"/>
              </w:rPr>
              <w:object w:dxaOrig="3379" w:dyaOrig="320" w14:anchorId="6264C3C0">
                <v:shape id="_x0000_i1028" type="#_x0000_t75" style="width:168.6pt;height:16.2pt" o:ole="">
                  <v:imagedata r:id="rId18" o:title=""/>
                </v:shape>
                <o:OLEObject Type="Embed" ProgID="Equation.DSMT4" ShapeID="_x0000_i1028" DrawAspect="Content" ObjectID="_1552767920" r:id="rId19"/>
              </w:object>
            </w:r>
          </w:p>
        </w:tc>
        <w:tc>
          <w:tcPr>
            <w:tcW w:w="461" w:type="dxa"/>
          </w:tcPr>
          <w:p w14:paraId="3D4B4B52"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1</w:t>
            </w:r>
            <w:r w:rsidRPr="00DE41D4">
              <w:rPr>
                <w:rFonts w:cs="Arial"/>
                <w:lang w:val="en-US"/>
              </w:rPr>
              <w:t>)</w:t>
            </w:r>
          </w:p>
        </w:tc>
      </w:tr>
      <w:tr w:rsidR="00C27F95" w14:paraId="73ECFDB8" w14:textId="77777777" w:rsidTr="00DE41D4">
        <w:tc>
          <w:tcPr>
            <w:tcW w:w="9209" w:type="dxa"/>
          </w:tcPr>
          <w:p w14:paraId="5AAD83E2" w14:textId="77777777" w:rsidR="00C27F95" w:rsidRPr="00DE41D4" w:rsidRDefault="00183E30" w:rsidP="00DE41D4">
            <w:pPr>
              <w:pStyle w:val="Maintext"/>
              <w:jc w:val="center"/>
              <w:rPr>
                <w:rFonts w:cs="Arial"/>
                <w:lang w:val="en-US"/>
              </w:rPr>
            </w:pPr>
            <w:r w:rsidRPr="00DE41D4">
              <w:rPr>
                <w:rFonts w:cs="Arial"/>
                <w:position w:val="-10"/>
                <w:lang w:val="en-US"/>
              </w:rPr>
              <w:object w:dxaOrig="4400" w:dyaOrig="320" w14:anchorId="4EB693A9">
                <v:shape id="_x0000_i1029" type="#_x0000_t75" style="width:219.6pt;height:16.2pt" o:ole="">
                  <v:imagedata r:id="rId20" o:title=""/>
                </v:shape>
                <o:OLEObject Type="Embed" ProgID="Equation.DSMT4" ShapeID="_x0000_i1029" DrawAspect="Content" ObjectID="_1552767921" r:id="rId21"/>
              </w:object>
            </w:r>
          </w:p>
        </w:tc>
        <w:tc>
          <w:tcPr>
            <w:tcW w:w="461" w:type="dxa"/>
          </w:tcPr>
          <w:p w14:paraId="4DA95349"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2</w:t>
            </w:r>
            <w:r w:rsidRPr="00DE41D4">
              <w:rPr>
                <w:rFonts w:cs="Arial"/>
                <w:lang w:val="en-US"/>
              </w:rPr>
              <w:t>)</w:t>
            </w:r>
          </w:p>
        </w:tc>
      </w:tr>
    </w:tbl>
    <w:p w14:paraId="65CE72C1" w14:textId="77777777" w:rsidR="00C27F95" w:rsidRDefault="00C27F95" w:rsidP="00C27F95">
      <w:pPr>
        <w:pStyle w:val="Maintext"/>
        <w:rPr>
          <w:rFonts w:cs="Arial"/>
          <w:lang w:val="en-US"/>
        </w:rPr>
      </w:pPr>
    </w:p>
    <w:p w14:paraId="3C153A25" w14:textId="77777777" w:rsidR="00C27F95" w:rsidRDefault="00C27F95" w:rsidP="00C27F95">
      <w:pPr>
        <w:pStyle w:val="Maintext"/>
        <w:rPr>
          <w:rFonts w:cs="Arial"/>
          <w:lang w:val="en-US"/>
        </w:rPr>
      </w:pPr>
      <w:r>
        <w:rPr>
          <w:rFonts w:cs="Arial"/>
          <w:lang w:val="en-US"/>
        </w:rPr>
        <w:t>First, in (</w:t>
      </w:r>
      <w:r w:rsidR="006619F8">
        <w:rPr>
          <w:rFonts w:cs="Arial"/>
          <w:lang w:val="en-US"/>
        </w:rPr>
        <w:t>1</w:t>
      </w:r>
      <w:r>
        <w:rPr>
          <w:rFonts w:cs="Arial"/>
          <w:lang w:val="en-US"/>
        </w:rPr>
        <w:t xml:space="preserve">) we calculate offset or distance from the center of all EST values. EST values are uniformly disturbed on the </w:t>
      </w:r>
      <w:proofErr w:type="gramStart"/>
      <w:r>
        <w:rPr>
          <w:rFonts w:cs="Arial"/>
          <w:lang w:val="en-US"/>
        </w:rPr>
        <w:t xml:space="preserve">interval </w:t>
      </w:r>
      <w:proofErr w:type="gramEnd"/>
      <w:ins w:id="29" w:author="Author">
        <w:r w:rsidR="006F3109" w:rsidRPr="006F3109">
          <w:rPr>
            <w:rFonts w:cs="Arial"/>
            <w:position w:val="-12"/>
            <w:lang w:val="en-US"/>
          </w:rPr>
          <w:object w:dxaOrig="440" w:dyaOrig="340" w14:anchorId="4D4B9E59">
            <v:shape id="_x0000_i1030" type="#_x0000_t75" style="width:21.6pt;height:17.4pt" o:ole="">
              <v:imagedata r:id="rId12" o:title=""/>
            </v:shape>
            <o:OLEObject Type="Embed" ProgID="Equation.DSMT4" ShapeID="_x0000_i1030" DrawAspect="Content" ObjectID="_1552767922" r:id="rId22"/>
          </w:object>
        </w:r>
      </w:ins>
      <w:del w:id="30" w:author="Author">
        <w:r w:rsidR="00A06F2C" w:rsidRPr="000E2FE1" w:rsidDel="006F3109">
          <w:rPr>
            <w:rFonts w:cs="Arial"/>
            <w:position w:val="-14"/>
            <w:lang w:val="en-US"/>
          </w:rPr>
          <w:object w:dxaOrig="499" w:dyaOrig="400" w14:anchorId="6906A202">
            <v:shape id="_x0000_i1031" type="#_x0000_t75" style="width:24.6pt;height:20.4pt" o:ole="">
              <v:imagedata r:id="rId14" o:title=""/>
            </v:shape>
            <o:OLEObject Type="Embed" ProgID="Equation.DSMT4" ShapeID="_x0000_i1031" DrawAspect="Content" ObjectID="_1552767923" r:id="rId23"/>
          </w:object>
        </w:r>
      </w:del>
      <w:r>
        <w:rPr>
          <w:rFonts w:cs="Arial"/>
          <w:lang w:val="en-US"/>
        </w:rPr>
        <w:t xml:space="preserve">, so in our case CENTER_EST is 4. Further, WEI value </w:t>
      </w:r>
      <w:proofErr w:type="gramStart"/>
      <w:r>
        <w:rPr>
          <w:rFonts w:cs="Arial"/>
          <w:lang w:val="en-US"/>
        </w:rPr>
        <w:t>is calculated</w:t>
      </w:r>
      <w:proofErr w:type="gramEnd"/>
      <w:r>
        <w:rPr>
          <w:rFonts w:cs="Arial"/>
          <w:lang w:val="en-US"/>
        </w:rPr>
        <w:t xml:space="preserve"> using the formula (</w:t>
      </w:r>
      <w:r w:rsidR="006619F8">
        <w:rPr>
          <w:rFonts w:cs="Arial"/>
          <w:lang w:val="en-US"/>
        </w:rPr>
        <w:t>2</w:t>
      </w:r>
      <w:r>
        <w:rPr>
          <w:rFonts w:cs="Arial"/>
          <w:lang w:val="en-US"/>
        </w:rPr>
        <w:t xml:space="preserve">). The value </w:t>
      </w:r>
      <w:r w:rsidR="003D7E3C">
        <w:rPr>
          <w:rFonts w:cs="Arial"/>
          <w:lang w:val="en-US"/>
        </w:rPr>
        <w:t>of</w:t>
      </w:r>
      <w:r>
        <w:rPr>
          <w:rFonts w:cs="Arial"/>
          <w:lang w:val="en-US"/>
        </w:rPr>
        <w:t xml:space="preserve"> coefficient </w:t>
      </w:r>
      <w:r>
        <w:rPr>
          <w:rFonts w:cs="Arial"/>
          <w:i/>
          <w:lang w:val="en-US"/>
        </w:rPr>
        <w:t>c</w:t>
      </w:r>
      <w:r>
        <w:rPr>
          <w:rFonts w:cs="Arial"/>
          <w:lang w:val="en-US"/>
        </w:rPr>
        <w:t xml:space="preserve"> </w:t>
      </w:r>
      <w:proofErr w:type="gramStart"/>
      <w:r>
        <w:rPr>
          <w:rFonts w:cs="Arial"/>
          <w:lang w:val="en-US"/>
        </w:rPr>
        <w:t>is obtained through testing and set to 0.35</w:t>
      </w:r>
      <w:proofErr w:type="gramEnd"/>
      <w:r>
        <w:rPr>
          <w:rFonts w:cs="Arial"/>
          <w:lang w:val="en-US"/>
        </w:rPr>
        <w:t>.</w:t>
      </w:r>
    </w:p>
    <w:p w14:paraId="156463BA" w14:textId="77777777" w:rsidR="00C27F95" w:rsidRDefault="00C27F95" w:rsidP="00C27F95">
      <w:pPr>
        <w:pStyle w:val="Maintext"/>
        <w:rPr>
          <w:rFonts w:cs="Arial"/>
          <w:lang w:val="en-US"/>
        </w:rPr>
      </w:pPr>
    </w:p>
    <w:p w14:paraId="47529895" w14:textId="77777777" w:rsidR="00C27F95" w:rsidRDefault="00C27F95" w:rsidP="00C27F95">
      <w:pPr>
        <w:pStyle w:val="Maintext"/>
        <w:rPr>
          <w:rFonts w:cs="Arial"/>
          <w:lang w:val="en-US"/>
        </w:rPr>
      </w:pPr>
      <w:r w:rsidRPr="00DA7F60">
        <w:rPr>
          <w:rFonts w:cs="Arial"/>
          <w:b/>
          <w:lang w:val="en-US"/>
        </w:rPr>
        <w:t>FIS evaluation</w:t>
      </w:r>
      <w:r>
        <w:rPr>
          <w:rFonts w:cs="Arial"/>
          <w:lang w:val="en-US"/>
        </w:rPr>
        <w:t xml:space="preserve">. Next, we use EST, EXP and WEI as inputs for our fuzzy inference system in order to get ESTIMATED_OUT as output. We are going to get as many ESTIMATED_OUT values for a single task as we have developers on the project. Note that in the first iteration we use INIT_EST value for EST variable. In further iterations, EST values are going to </w:t>
      </w:r>
      <w:proofErr w:type="gramStart"/>
      <w:r>
        <w:rPr>
          <w:rFonts w:cs="Arial"/>
          <w:lang w:val="en-US"/>
        </w:rPr>
        <w:t>be calculated</w:t>
      </w:r>
      <w:proofErr w:type="gramEnd"/>
      <w:r>
        <w:rPr>
          <w:rFonts w:cs="Arial"/>
          <w:lang w:val="en-US"/>
        </w:rPr>
        <w:t xml:space="preserve"> with feedback function.  </w:t>
      </w:r>
    </w:p>
    <w:p w14:paraId="46B466F1" w14:textId="77777777" w:rsidR="00C27F95" w:rsidRDefault="00C27F95" w:rsidP="00C27F95">
      <w:pPr>
        <w:pStyle w:val="Maintext"/>
        <w:rPr>
          <w:b/>
          <w:lang w:val="en-US"/>
        </w:rPr>
      </w:pPr>
    </w:p>
    <w:p w14:paraId="11DE0B16" w14:textId="77777777" w:rsidR="00C27F95" w:rsidRDefault="00C27F95" w:rsidP="00C27F95">
      <w:pPr>
        <w:pStyle w:val="Maintext"/>
        <w:rPr>
          <w:rFonts w:cs="Arial"/>
          <w:lang w:val="en-US"/>
        </w:rPr>
      </w:pPr>
      <w:r w:rsidRPr="00DA7F60">
        <w:rPr>
          <w:b/>
          <w:lang w:val="en-US"/>
        </w:rPr>
        <w:t>EST value improvement using feedback</w:t>
      </w:r>
      <w:r w:rsidR="00321276">
        <w:rPr>
          <w:rFonts w:cs="Arial"/>
          <w:lang w:val="en-US"/>
        </w:rPr>
        <w:t xml:space="preserve">. After each iteration, </w:t>
      </w:r>
      <w:r>
        <w:rPr>
          <w:rFonts w:cs="Arial"/>
          <w:lang w:val="en-US"/>
        </w:rPr>
        <w:t xml:space="preserve">EST value </w:t>
      </w:r>
      <w:proofErr w:type="gramStart"/>
      <w:r>
        <w:rPr>
          <w:rFonts w:cs="Arial"/>
          <w:lang w:val="en-US"/>
        </w:rPr>
        <w:t>is updated</w:t>
      </w:r>
      <w:proofErr w:type="gramEnd"/>
      <w:r>
        <w:rPr>
          <w:rFonts w:cs="Arial"/>
          <w:lang w:val="en-US"/>
        </w:rPr>
        <w:t xml:space="preserve"> </w:t>
      </w:r>
      <w:r w:rsidR="00321276">
        <w:rPr>
          <w:rFonts w:cs="Arial"/>
          <w:lang w:val="en-US"/>
        </w:rPr>
        <w:t xml:space="preserve">in accordance with the </w:t>
      </w:r>
      <w:r>
        <w:rPr>
          <w:rFonts w:cs="Arial"/>
          <w:lang w:val="en-US"/>
        </w:rPr>
        <w:t xml:space="preserve">prediction accuracy. Thus, the </w:t>
      </w:r>
      <w:r>
        <w:rPr>
          <w:rStyle w:val="shorttext"/>
        </w:rPr>
        <w:t>adaptability</w:t>
      </w:r>
      <w:r>
        <w:rPr>
          <w:rFonts w:cs="Arial"/>
          <w:lang w:val="en-US"/>
        </w:rPr>
        <w:t xml:space="preserve"> of the system and its </w:t>
      </w:r>
      <w:r>
        <w:rPr>
          <w:rStyle w:val="shorttext"/>
        </w:rPr>
        <w:t>robustness to changes</w:t>
      </w:r>
      <w:r w:rsidR="00392371">
        <w:rPr>
          <w:rFonts w:cs="Arial"/>
          <w:lang w:val="en-US"/>
        </w:rPr>
        <w:t xml:space="preserve"> </w:t>
      </w:r>
      <w:proofErr w:type="gramStart"/>
      <w:r w:rsidR="00392371">
        <w:rPr>
          <w:rFonts w:cs="Arial"/>
          <w:lang w:val="en-US"/>
        </w:rPr>
        <w:t>are en</w:t>
      </w:r>
      <w:r>
        <w:rPr>
          <w:rFonts w:cs="Arial"/>
          <w:lang w:val="en-US"/>
        </w:rPr>
        <w:t>sured</w:t>
      </w:r>
      <w:proofErr w:type="gramEnd"/>
      <w:r>
        <w:rPr>
          <w:rFonts w:cs="Arial"/>
          <w:lang w:val="en-US"/>
        </w:rPr>
        <w:t>.</w:t>
      </w:r>
    </w:p>
    <w:p w14:paraId="0E5C152D" w14:textId="77777777" w:rsidR="00C27F95" w:rsidRDefault="00C27F95" w:rsidP="00C27F95">
      <w:pPr>
        <w:pStyle w:val="Maintext"/>
        <w:rPr>
          <w:rFonts w:cs="Arial"/>
          <w:lang w:val="en-US"/>
        </w:rPr>
      </w:pPr>
    </w:p>
    <w:tbl>
      <w:tblPr>
        <w:tblW w:w="0" w:type="auto"/>
        <w:tblLook w:val="04A0" w:firstRow="1" w:lastRow="0" w:firstColumn="1" w:lastColumn="0" w:noHBand="0" w:noVBand="1"/>
      </w:tblPr>
      <w:tblGrid>
        <w:gridCol w:w="9178"/>
        <w:gridCol w:w="461"/>
      </w:tblGrid>
      <w:tr w:rsidR="00C27F95" w14:paraId="4101E162" w14:textId="77777777" w:rsidTr="00DE41D4">
        <w:tc>
          <w:tcPr>
            <w:tcW w:w="9209" w:type="dxa"/>
          </w:tcPr>
          <w:p w14:paraId="7DA50C14" w14:textId="77777777" w:rsidR="00C27F95" w:rsidRPr="00DE41D4" w:rsidRDefault="00183E30" w:rsidP="00DE41D4">
            <w:pPr>
              <w:pStyle w:val="Maintext"/>
              <w:jc w:val="center"/>
              <w:rPr>
                <w:rFonts w:cs="Arial"/>
                <w:lang w:val="en-US"/>
              </w:rPr>
            </w:pPr>
            <w:r w:rsidRPr="00DE41D4">
              <w:rPr>
                <w:rFonts w:cs="Arial"/>
                <w:position w:val="-10"/>
                <w:lang w:val="en-US"/>
              </w:rPr>
              <w:object w:dxaOrig="4459" w:dyaOrig="320" w14:anchorId="3E821339">
                <v:shape id="_x0000_i1032" type="#_x0000_t75" style="width:222.6pt;height:16.2pt" o:ole="">
                  <v:imagedata r:id="rId24" o:title=""/>
                </v:shape>
                <o:OLEObject Type="Embed" ProgID="Equation.DSMT4" ShapeID="_x0000_i1032" DrawAspect="Content" ObjectID="_1552767924" r:id="rId25"/>
              </w:object>
            </w:r>
          </w:p>
        </w:tc>
        <w:tc>
          <w:tcPr>
            <w:tcW w:w="420" w:type="dxa"/>
          </w:tcPr>
          <w:p w14:paraId="3FCD45F7"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3</w:t>
            </w:r>
            <w:r w:rsidRPr="00DE41D4">
              <w:rPr>
                <w:rFonts w:cs="Arial"/>
                <w:lang w:val="en-US"/>
              </w:rPr>
              <w:t>)</w:t>
            </w:r>
          </w:p>
        </w:tc>
      </w:tr>
      <w:tr w:rsidR="00C27F95" w14:paraId="5377D0C4" w14:textId="77777777" w:rsidTr="00DE41D4">
        <w:tc>
          <w:tcPr>
            <w:tcW w:w="9209" w:type="dxa"/>
          </w:tcPr>
          <w:p w14:paraId="00303F7A" w14:textId="77777777" w:rsidR="00C27F95" w:rsidRPr="00DE41D4" w:rsidRDefault="00183E30" w:rsidP="00DE41D4">
            <w:pPr>
              <w:pStyle w:val="Maintext"/>
              <w:jc w:val="center"/>
              <w:rPr>
                <w:rFonts w:cs="Arial"/>
                <w:lang w:val="en-US"/>
              </w:rPr>
            </w:pPr>
            <w:r w:rsidRPr="00DE41D4">
              <w:rPr>
                <w:rFonts w:cs="Arial"/>
                <w:position w:val="-14"/>
                <w:lang w:val="en-US"/>
              </w:rPr>
              <w:object w:dxaOrig="4380" w:dyaOrig="400" w14:anchorId="1F284C26">
                <v:shape id="_x0000_i1033" type="#_x0000_t75" style="width:219pt;height:20.4pt" o:ole="">
                  <v:imagedata r:id="rId26" o:title=""/>
                </v:shape>
                <o:OLEObject Type="Embed" ProgID="Equation.DSMT4" ShapeID="_x0000_i1033" DrawAspect="Content" ObjectID="_1552767925" r:id="rId27"/>
              </w:object>
            </w:r>
          </w:p>
        </w:tc>
        <w:tc>
          <w:tcPr>
            <w:tcW w:w="420" w:type="dxa"/>
          </w:tcPr>
          <w:p w14:paraId="55FFDAC0"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4</w:t>
            </w:r>
            <w:r w:rsidRPr="00DE41D4">
              <w:rPr>
                <w:rFonts w:cs="Arial"/>
                <w:lang w:val="en-US"/>
              </w:rPr>
              <w:t>)</w:t>
            </w:r>
          </w:p>
        </w:tc>
      </w:tr>
      <w:tr w:rsidR="00C27F95" w14:paraId="773F4453" w14:textId="77777777" w:rsidTr="00DE41D4">
        <w:tc>
          <w:tcPr>
            <w:tcW w:w="9209" w:type="dxa"/>
          </w:tcPr>
          <w:p w14:paraId="3690CF56" w14:textId="77777777" w:rsidR="00C27F95" w:rsidRPr="00DE41D4" w:rsidRDefault="00183E30" w:rsidP="00DE41D4">
            <w:pPr>
              <w:pStyle w:val="Maintext"/>
              <w:jc w:val="center"/>
              <w:rPr>
                <w:rFonts w:cs="Arial"/>
                <w:lang w:val="en-US"/>
              </w:rPr>
            </w:pPr>
            <w:r w:rsidRPr="00DE41D4">
              <w:rPr>
                <w:rFonts w:cs="Arial"/>
                <w:position w:val="-12"/>
                <w:lang w:val="en-US"/>
              </w:rPr>
              <w:object w:dxaOrig="2160" w:dyaOrig="360" w14:anchorId="67FE0A7F">
                <v:shape id="_x0000_i1034" type="#_x0000_t75" style="width:108pt;height:18pt" o:ole="">
                  <v:imagedata r:id="rId28" o:title=""/>
                </v:shape>
                <o:OLEObject Type="Embed" ProgID="Equation.DSMT4" ShapeID="_x0000_i1034" DrawAspect="Content" ObjectID="_1552767926" r:id="rId29"/>
              </w:object>
            </w:r>
          </w:p>
        </w:tc>
        <w:tc>
          <w:tcPr>
            <w:tcW w:w="420" w:type="dxa"/>
          </w:tcPr>
          <w:p w14:paraId="6C6EF1CD"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5</w:t>
            </w:r>
            <w:r w:rsidRPr="00DE41D4">
              <w:rPr>
                <w:rFonts w:cs="Arial"/>
                <w:lang w:val="en-US"/>
              </w:rPr>
              <w:t>)</w:t>
            </w:r>
          </w:p>
        </w:tc>
      </w:tr>
    </w:tbl>
    <w:p w14:paraId="512D11EC" w14:textId="77777777" w:rsidR="00C27F95" w:rsidRDefault="00C27F95" w:rsidP="00C27F95">
      <w:pPr>
        <w:pStyle w:val="Maintext"/>
        <w:rPr>
          <w:rFonts w:cs="Arial"/>
          <w:lang w:val="en-US"/>
        </w:rPr>
      </w:pPr>
    </w:p>
    <w:p w14:paraId="4915689F" w14:textId="77777777" w:rsidR="00C27F95" w:rsidRDefault="00C27F95" w:rsidP="00C27F95">
      <w:pPr>
        <w:pStyle w:val="Maintext"/>
        <w:rPr>
          <w:rFonts w:cs="Arial"/>
          <w:lang w:val="en-US"/>
        </w:rPr>
      </w:pPr>
      <w:r>
        <w:rPr>
          <w:rFonts w:cs="Arial"/>
          <w:lang w:val="en-US"/>
        </w:rPr>
        <w:t>In the equation (</w:t>
      </w:r>
      <w:r w:rsidR="006619F8">
        <w:rPr>
          <w:rFonts w:cs="Arial"/>
          <w:lang w:val="en-US"/>
        </w:rPr>
        <w:t>3</w:t>
      </w:r>
      <w:r>
        <w:rPr>
          <w:rFonts w:cs="Arial"/>
          <w:lang w:val="en-US"/>
        </w:rPr>
        <w:t>), we calculate the difference between predicted and real output weights. Later, we use weighted quadratic function (</w:t>
      </w:r>
      <w:r w:rsidR="006619F8">
        <w:rPr>
          <w:rFonts w:cs="Arial"/>
          <w:lang w:val="en-US"/>
        </w:rPr>
        <w:t>4</w:t>
      </w:r>
      <w:r>
        <w:rPr>
          <w:rFonts w:cs="Arial"/>
          <w:lang w:val="en-US"/>
        </w:rPr>
        <w:t xml:space="preserve">) to calculate the </w:t>
      </w:r>
      <w:proofErr w:type="gramStart"/>
      <w:r>
        <w:rPr>
          <w:rFonts w:cs="Arial"/>
          <w:lang w:val="en-US"/>
        </w:rPr>
        <w:t>value which</w:t>
      </w:r>
      <w:proofErr w:type="gramEnd"/>
      <w:r>
        <w:rPr>
          <w:rFonts w:cs="Arial"/>
          <w:lang w:val="en-US"/>
        </w:rPr>
        <w:t xml:space="preserve"> will be added to the EST value from </w:t>
      </w:r>
      <w:r w:rsidR="00622B03">
        <w:rPr>
          <w:rFonts w:cs="Arial"/>
          <w:lang w:val="en-US"/>
        </w:rPr>
        <w:t>the previous iteration</w:t>
      </w:r>
      <w:r>
        <w:rPr>
          <w:rFonts w:cs="Arial"/>
          <w:lang w:val="en-US"/>
        </w:rPr>
        <w:t xml:space="preserve"> (</w:t>
      </w:r>
      <w:r w:rsidR="006619F8">
        <w:rPr>
          <w:rFonts w:cs="Arial"/>
          <w:lang w:val="en-US"/>
        </w:rPr>
        <w:t>5</w:t>
      </w:r>
      <w:r>
        <w:rPr>
          <w:rFonts w:cs="Arial"/>
          <w:lang w:val="en-US"/>
        </w:rPr>
        <w:t xml:space="preserve">). The value of weighting coefficient </w:t>
      </w:r>
      <w:r>
        <w:rPr>
          <w:rFonts w:cs="Arial"/>
          <w:i/>
          <w:lang w:val="en-US"/>
        </w:rPr>
        <w:t>w</w:t>
      </w:r>
      <w:r>
        <w:rPr>
          <w:rFonts w:cs="Arial"/>
          <w:lang w:val="en-US"/>
        </w:rPr>
        <w:t xml:space="preserve"> is set to 0.05.</w:t>
      </w:r>
    </w:p>
    <w:p w14:paraId="555B6617" w14:textId="77777777" w:rsidR="00C27F95" w:rsidRDefault="00C27F95" w:rsidP="00C27F95">
      <w:pPr>
        <w:pStyle w:val="Maintext"/>
        <w:rPr>
          <w:rFonts w:cs="Arial"/>
          <w:lang w:val="en-US"/>
        </w:rPr>
      </w:pPr>
    </w:p>
    <w:p w14:paraId="2E686164" w14:textId="77777777" w:rsidR="00C27F95" w:rsidRPr="00D521B7" w:rsidRDefault="00C27F95" w:rsidP="00C27F95">
      <w:pPr>
        <w:pStyle w:val="Maintext"/>
        <w:rPr>
          <w:rFonts w:cs="Arial"/>
          <w:lang w:val="en-US"/>
        </w:rPr>
      </w:pPr>
      <w:r w:rsidRPr="00F01627">
        <w:rPr>
          <w:b/>
          <w:lang w:val="en-US"/>
        </w:rPr>
        <w:t>The evaluation of the system</w:t>
      </w:r>
      <w:r w:rsidRPr="00F01627">
        <w:rPr>
          <w:rFonts w:cs="Arial"/>
          <w:b/>
          <w:lang w:val="en-US"/>
        </w:rPr>
        <w:t>.</w:t>
      </w:r>
      <w:r>
        <w:rPr>
          <w:rFonts w:cs="Arial"/>
          <w:lang w:val="en-US"/>
        </w:rPr>
        <w:t xml:space="preserve"> Instead of evaluating our</w:t>
      </w:r>
      <w:r w:rsidR="00F255FA">
        <w:rPr>
          <w:rFonts w:cs="Arial"/>
          <w:lang w:val="en-US"/>
        </w:rPr>
        <w:t xml:space="preserve"> system as a set of iterations (</w:t>
      </w:r>
      <w:proofErr w:type="spellStart"/>
      <w:r w:rsidR="00F255FA">
        <w:rPr>
          <w:rFonts w:cs="Arial"/>
          <w:lang w:val="en-US"/>
        </w:rPr>
        <w:t>Sedehi</w:t>
      </w:r>
      <w:proofErr w:type="spellEnd"/>
      <w:r w:rsidR="00F255FA">
        <w:rPr>
          <w:rFonts w:cs="Arial"/>
          <w:lang w:val="en-US"/>
        </w:rPr>
        <w:t xml:space="preserve"> and </w:t>
      </w:r>
      <w:proofErr w:type="spellStart"/>
      <w:r w:rsidR="00F255FA">
        <w:rPr>
          <w:rFonts w:cs="Arial"/>
          <w:lang w:val="en-US"/>
        </w:rPr>
        <w:t>Martano</w:t>
      </w:r>
      <w:proofErr w:type="spellEnd"/>
      <w:r w:rsidR="00F255FA">
        <w:rPr>
          <w:rFonts w:cs="Arial"/>
          <w:lang w:val="en-US"/>
        </w:rPr>
        <w:t>, 2012)</w:t>
      </w:r>
      <w:r>
        <w:rPr>
          <w:rFonts w:cs="Arial"/>
          <w:lang w:val="en-US"/>
        </w:rPr>
        <w:t xml:space="preserve">, we will utilize </w:t>
      </w:r>
      <w:r>
        <w:t>the difference between the aggregated estimated and actual output (</w:t>
      </w:r>
      <w:r>
        <w:rPr>
          <w:rFonts w:cs="Arial"/>
        </w:rPr>
        <w:t>Δ</w:t>
      </w:r>
      <w:r>
        <w:t>FIN_OUT)</w:t>
      </w:r>
      <w:r>
        <w:rPr>
          <w:rFonts w:cs="Arial"/>
          <w:lang w:val="en-US"/>
        </w:rPr>
        <w:t xml:space="preserve"> and mean squared error (MSE) for each task as performance measures. We use ESTIMATED_OUT values from each developer and aggregate them using </w:t>
      </w:r>
      <w:r w:rsidR="003D7E3C">
        <w:rPr>
          <w:rFonts w:cs="Arial"/>
          <w:lang w:val="en-US"/>
        </w:rPr>
        <w:t>the average function</w:t>
      </w:r>
      <w:r>
        <w:rPr>
          <w:rFonts w:cs="Arial"/>
          <w:lang w:val="en-US"/>
        </w:rPr>
        <w:t xml:space="preserve"> into ESTIMATED_OUT_AVG. This value </w:t>
      </w:r>
      <w:proofErr w:type="gramStart"/>
      <w:r>
        <w:rPr>
          <w:rFonts w:cs="Arial"/>
          <w:lang w:val="en-US"/>
        </w:rPr>
        <w:t>will be compared</w:t>
      </w:r>
      <w:proofErr w:type="gramEnd"/>
      <w:r>
        <w:rPr>
          <w:rFonts w:cs="Arial"/>
          <w:lang w:val="en-US"/>
        </w:rPr>
        <w:t xml:space="preserve"> to </w:t>
      </w:r>
      <w:r w:rsidR="00622B03">
        <w:rPr>
          <w:rFonts w:cs="Arial"/>
          <w:lang w:val="en-US"/>
        </w:rPr>
        <w:t>the REAL_OUT value</w:t>
      </w:r>
      <w:r>
        <w:rPr>
          <w:rFonts w:cs="Arial"/>
          <w:lang w:val="en-US"/>
        </w:rPr>
        <w:t xml:space="preserve"> to obtain the </w:t>
      </w:r>
      <w:r>
        <w:t>difference between the estimated and actual output</w:t>
      </w:r>
      <w:r>
        <w:rPr>
          <w:rFonts w:cs="Arial"/>
          <w:lang w:val="en-US"/>
        </w:rPr>
        <w:t xml:space="preserve">. MSE </w:t>
      </w:r>
      <w:proofErr w:type="gramStart"/>
      <w:r>
        <w:rPr>
          <w:rFonts w:cs="Arial"/>
          <w:lang w:val="en-US"/>
        </w:rPr>
        <w:t>is used</w:t>
      </w:r>
      <w:proofErr w:type="gramEnd"/>
      <w:r>
        <w:rPr>
          <w:rFonts w:cs="Arial"/>
          <w:lang w:val="en-US"/>
        </w:rPr>
        <w:t xml:space="preserve"> as a deviation indicator of individual prediction ESTIMATED_OUT. </w:t>
      </w:r>
      <w:r w:rsidR="003D7E3C">
        <w:rPr>
          <w:rFonts w:cs="Arial"/>
          <w:lang w:val="en-US"/>
        </w:rPr>
        <w:t>Firstly, we</w:t>
      </w:r>
      <w:r>
        <w:rPr>
          <w:rFonts w:cs="Arial"/>
          <w:lang w:val="en-US"/>
        </w:rPr>
        <w:t xml:space="preserve"> calculate mean squared error for </w:t>
      </w:r>
      <w:proofErr w:type="gramStart"/>
      <w:r>
        <w:rPr>
          <w:rFonts w:cs="Arial"/>
          <w:lang w:val="en-US"/>
        </w:rPr>
        <w:t>each developer separately and</w:t>
      </w:r>
      <w:r w:rsidR="00F70844">
        <w:rPr>
          <w:rFonts w:cs="Arial"/>
          <w:lang w:val="en-US"/>
        </w:rPr>
        <w:t xml:space="preserve"> then apply average function to </w:t>
      </w:r>
      <w:r>
        <w:rPr>
          <w:rFonts w:cs="Arial"/>
          <w:lang w:val="en-US"/>
        </w:rPr>
        <w:t>them</w:t>
      </w:r>
      <w:proofErr w:type="gramEnd"/>
      <w:r>
        <w:rPr>
          <w:rFonts w:cs="Arial"/>
          <w:lang w:val="en-US"/>
        </w:rPr>
        <w:t xml:space="preserve"> to get a sin</w:t>
      </w:r>
      <w:r w:rsidR="00F70844">
        <w:rPr>
          <w:rFonts w:cs="Arial"/>
          <w:lang w:val="en-US"/>
        </w:rPr>
        <w:t xml:space="preserve">gle MSE. This value can </w:t>
      </w:r>
      <w:r>
        <w:rPr>
          <w:rFonts w:cs="Arial"/>
          <w:lang w:val="en-US"/>
        </w:rPr>
        <w:t xml:space="preserve">show how stable our system is. </w:t>
      </w:r>
    </w:p>
    <w:p w14:paraId="756CF56B" w14:textId="77777777" w:rsidR="00C27F95" w:rsidRPr="0039769F" w:rsidRDefault="00C27F95" w:rsidP="00C27F95">
      <w:pPr>
        <w:rPr>
          <w:lang w:val="en-GB"/>
        </w:rPr>
      </w:pPr>
    </w:p>
    <w:p w14:paraId="700FFDA2" w14:textId="77777777" w:rsidR="00C27F95" w:rsidRPr="001D5974" w:rsidRDefault="00C27F95" w:rsidP="00C27F95">
      <w:pPr>
        <w:pStyle w:val="Caption"/>
        <w:keepNext/>
        <w:rPr>
          <w:b w:val="0"/>
        </w:rPr>
      </w:pPr>
      <w:r>
        <w:t xml:space="preserve">Table </w:t>
      </w:r>
      <w:r w:rsidR="003D7E3C">
        <w:t>6</w:t>
      </w:r>
      <w:r>
        <w:t xml:space="preserve">: </w:t>
      </w:r>
      <w:r w:rsidRPr="001D5974">
        <w:rPr>
          <w:b w:val="0"/>
        </w:rPr>
        <w:t>MSE for Sprint 1</w:t>
      </w:r>
    </w:p>
    <w:tbl>
      <w:tblPr>
        <w:tblW w:w="5000" w:type="pct"/>
        <w:tblCellMar>
          <w:left w:w="107" w:type="dxa"/>
          <w:right w:w="107" w:type="dxa"/>
        </w:tblCellMar>
        <w:tblLook w:val="0000" w:firstRow="0" w:lastRow="0" w:firstColumn="0" w:lastColumn="0" w:noHBand="0" w:noVBand="0"/>
      </w:tblPr>
      <w:tblGrid>
        <w:gridCol w:w="1797"/>
        <w:gridCol w:w="2448"/>
        <w:gridCol w:w="1797"/>
        <w:gridCol w:w="1797"/>
        <w:gridCol w:w="1800"/>
      </w:tblGrid>
      <w:tr w:rsidR="00C27F95" w:rsidRPr="00A75A2E" w14:paraId="0504F4BE" w14:textId="77777777" w:rsidTr="00D54A0B">
        <w:tc>
          <w:tcPr>
            <w:tcW w:w="939" w:type="pct"/>
            <w:tcBorders>
              <w:top w:val="single" w:sz="4" w:space="0" w:color="auto"/>
              <w:bottom w:val="single" w:sz="4" w:space="0" w:color="auto"/>
            </w:tcBorders>
          </w:tcPr>
          <w:p w14:paraId="3082221E" w14:textId="77777777" w:rsidR="00C27F95" w:rsidRPr="00D521B7" w:rsidRDefault="00C27F95" w:rsidP="00D54A0B">
            <w:pPr>
              <w:pStyle w:val="Maintext"/>
              <w:jc w:val="center"/>
              <w:rPr>
                <w:rFonts w:cs="Arial"/>
                <w:b/>
                <w:lang w:val="en-US"/>
              </w:rPr>
            </w:pPr>
            <w:r>
              <w:rPr>
                <w:rFonts w:cs="Arial"/>
                <w:b/>
                <w:lang w:val="en-US"/>
              </w:rPr>
              <w:t>TASK</w:t>
            </w:r>
          </w:p>
        </w:tc>
        <w:tc>
          <w:tcPr>
            <w:tcW w:w="1242" w:type="pct"/>
            <w:tcBorders>
              <w:top w:val="single" w:sz="4" w:space="0" w:color="auto"/>
              <w:bottom w:val="single" w:sz="4" w:space="0" w:color="auto"/>
            </w:tcBorders>
            <w:shd w:val="clear" w:color="auto" w:fill="auto"/>
          </w:tcPr>
          <w:p w14:paraId="0B63B2E4" w14:textId="77777777" w:rsidR="00C27F95" w:rsidRPr="00D521B7" w:rsidRDefault="00C27F95" w:rsidP="00D54A0B">
            <w:pPr>
              <w:pStyle w:val="Maintext"/>
              <w:jc w:val="center"/>
              <w:rPr>
                <w:rFonts w:cs="Arial"/>
                <w:b/>
                <w:i/>
                <w:lang w:val="en-US"/>
              </w:rPr>
            </w:pPr>
            <w:r w:rsidRPr="00D521B7">
              <w:rPr>
                <w:rFonts w:cs="Arial"/>
                <w:b/>
                <w:lang w:val="en-US"/>
              </w:rPr>
              <w:t>ESTIMATED_OUT_AVG</w:t>
            </w:r>
          </w:p>
        </w:tc>
        <w:tc>
          <w:tcPr>
            <w:tcW w:w="939" w:type="pct"/>
            <w:tcBorders>
              <w:top w:val="single" w:sz="4" w:space="0" w:color="auto"/>
              <w:bottom w:val="single" w:sz="4" w:space="0" w:color="auto"/>
            </w:tcBorders>
            <w:shd w:val="clear" w:color="auto" w:fill="auto"/>
          </w:tcPr>
          <w:p w14:paraId="0AD28E14" w14:textId="77777777" w:rsidR="00C27F95" w:rsidRPr="00A75A2E" w:rsidRDefault="00C27F95" w:rsidP="00D54A0B">
            <w:pPr>
              <w:pStyle w:val="Maintext"/>
              <w:jc w:val="center"/>
              <w:rPr>
                <w:rFonts w:cs="Arial"/>
                <w:b/>
                <w:i/>
                <w:lang w:val="en-US"/>
              </w:rPr>
            </w:pPr>
            <w:r>
              <w:rPr>
                <w:rFonts w:cs="Arial"/>
                <w:b/>
                <w:lang w:val="en-US"/>
              </w:rPr>
              <w:t>REAL_OUT</w:t>
            </w:r>
          </w:p>
        </w:tc>
        <w:tc>
          <w:tcPr>
            <w:tcW w:w="939" w:type="pct"/>
            <w:tcBorders>
              <w:top w:val="single" w:sz="4" w:space="0" w:color="auto"/>
              <w:bottom w:val="single" w:sz="4" w:space="0" w:color="auto"/>
            </w:tcBorders>
          </w:tcPr>
          <w:p w14:paraId="4AA1400D" w14:textId="77777777" w:rsidR="00C27F95" w:rsidRPr="00D521B7" w:rsidRDefault="00C27F95" w:rsidP="00D54A0B">
            <w:pPr>
              <w:pStyle w:val="Maintext"/>
              <w:jc w:val="center"/>
              <w:rPr>
                <w:rFonts w:cs="Arial"/>
                <w:b/>
                <w:lang w:val="en-US"/>
              </w:rPr>
            </w:pPr>
            <w:r w:rsidRPr="00D521B7">
              <w:rPr>
                <w:rFonts w:cs="Arial"/>
                <w:b/>
              </w:rPr>
              <w:t>Δ</w:t>
            </w:r>
            <w:r w:rsidRPr="00D521B7">
              <w:rPr>
                <w:b/>
              </w:rPr>
              <w:t>FIN_OUT</w:t>
            </w:r>
          </w:p>
        </w:tc>
        <w:tc>
          <w:tcPr>
            <w:tcW w:w="940" w:type="pct"/>
            <w:tcBorders>
              <w:top w:val="single" w:sz="4" w:space="0" w:color="auto"/>
              <w:bottom w:val="single" w:sz="4" w:space="0" w:color="auto"/>
            </w:tcBorders>
          </w:tcPr>
          <w:p w14:paraId="272301B3" w14:textId="77777777" w:rsidR="00C27F95" w:rsidRPr="00A75A2E" w:rsidRDefault="00C27F95" w:rsidP="00D54A0B">
            <w:pPr>
              <w:pStyle w:val="Maintext"/>
              <w:jc w:val="center"/>
              <w:rPr>
                <w:rFonts w:cs="Arial"/>
                <w:b/>
                <w:lang w:val="en-US"/>
              </w:rPr>
            </w:pPr>
            <w:r>
              <w:rPr>
                <w:rFonts w:cs="Arial"/>
                <w:b/>
                <w:lang w:val="en-US"/>
              </w:rPr>
              <w:t>MSE</w:t>
            </w:r>
          </w:p>
        </w:tc>
      </w:tr>
      <w:tr w:rsidR="00C27F95" w:rsidRPr="00A75A2E" w14:paraId="34CFB35F" w14:textId="77777777" w:rsidTr="00D54A0B">
        <w:tc>
          <w:tcPr>
            <w:tcW w:w="939" w:type="pct"/>
            <w:tcBorders>
              <w:top w:val="single" w:sz="4" w:space="0" w:color="auto"/>
            </w:tcBorders>
          </w:tcPr>
          <w:p w14:paraId="2A2DBFCB" w14:textId="77777777" w:rsidR="00C27F95" w:rsidRPr="00CD7CC1" w:rsidRDefault="00C27F95" w:rsidP="00D54A0B">
            <w:pPr>
              <w:pStyle w:val="Maintext"/>
              <w:jc w:val="center"/>
              <w:rPr>
                <w:rFonts w:cs="Arial"/>
                <w:lang w:val="en-US"/>
              </w:rPr>
            </w:pPr>
            <w:r>
              <w:rPr>
                <w:rFonts w:cs="Arial"/>
                <w:lang w:val="en-US"/>
              </w:rPr>
              <w:t>1</w:t>
            </w:r>
          </w:p>
        </w:tc>
        <w:tc>
          <w:tcPr>
            <w:tcW w:w="1242" w:type="pct"/>
            <w:tcBorders>
              <w:top w:val="single" w:sz="4" w:space="0" w:color="auto"/>
            </w:tcBorders>
            <w:shd w:val="clear" w:color="auto" w:fill="auto"/>
            <w:vAlign w:val="bottom"/>
          </w:tcPr>
          <w:p w14:paraId="38238D03" w14:textId="77777777" w:rsidR="00C27F95" w:rsidRPr="00A75A2E" w:rsidRDefault="00C27F95" w:rsidP="00D54A0B">
            <w:pPr>
              <w:pStyle w:val="Maintext"/>
              <w:jc w:val="center"/>
              <w:rPr>
                <w:rFonts w:cs="Arial"/>
                <w:lang w:val="en-US"/>
              </w:rPr>
            </w:pPr>
            <w:r w:rsidRPr="00CD7CC1">
              <w:rPr>
                <w:rFonts w:cs="Arial"/>
                <w:lang w:val="en-US"/>
              </w:rPr>
              <w:t xml:space="preserve">3.8620    </w:t>
            </w:r>
          </w:p>
        </w:tc>
        <w:tc>
          <w:tcPr>
            <w:tcW w:w="939" w:type="pct"/>
            <w:tcBorders>
              <w:top w:val="single" w:sz="4" w:space="0" w:color="auto"/>
            </w:tcBorders>
            <w:shd w:val="clear" w:color="auto" w:fill="auto"/>
            <w:vAlign w:val="bottom"/>
          </w:tcPr>
          <w:p w14:paraId="46E583C1" w14:textId="77777777" w:rsidR="00C27F95" w:rsidRPr="00A75A2E" w:rsidRDefault="00C27F95" w:rsidP="00D54A0B">
            <w:pPr>
              <w:pStyle w:val="Maintext"/>
              <w:jc w:val="center"/>
              <w:rPr>
                <w:rFonts w:cs="Arial"/>
                <w:lang w:val="en-US"/>
              </w:rPr>
            </w:pPr>
            <w:r>
              <w:rPr>
                <w:rFonts w:cs="Arial"/>
                <w:lang w:val="en-US"/>
              </w:rPr>
              <w:t>4</w:t>
            </w:r>
          </w:p>
        </w:tc>
        <w:tc>
          <w:tcPr>
            <w:tcW w:w="939" w:type="pct"/>
            <w:tcBorders>
              <w:top w:val="single" w:sz="4" w:space="0" w:color="auto"/>
            </w:tcBorders>
            <w:vAlign w:val="bottom"/>
          </w:tcPr>
          <w:p w14:paraId="6DFC70E1" w14:textId="77777777" w:rsidR="00C27F95" w:rsidRPr="00D521B7" w:rsidRDefault="00C27F95" w:rsidP="00D54A0B">
            <w:pPr>
              <w:pStyle w:val="Maintext"/>
              <w:jc w:val="center"/>
              <w:rPr>
                <w:rFonts w:cs="Arial"/>
                <w:lang w:val="en-US"/>
              </w:rPr>
            </w:pPr>
            <w:r w:rsidRPr="00D521B7">
              <w:rPr>
                <w:rFonts w:cs="Arial"/>
                <w:lang w:val="en-US"/>
              </w:rPr>
              <w:t>0.138</w:t>
            </w:r>
          </w:p>
        </w:tc>
        <w:tc>
          <w:tcPr>
            <w:tcW w:w="940" w:type="pct"/>
            <w:tcBorders>
              <w:top w:val="single" w:sz="4" w:space="0" w:color="auto"/>
            </w:tcBorders>
            <w:vAlign w:val="bottom"/>
          </w:tcPr>
          <w:p w14:paraId="08836BEA" w14:textId="77777777" w:rsidR="00C27F95" w:rsidRPr="00A75A2E" w:rsidRDefault="00C27F95" w:rsidP="00D54A0B">
            <w:pPr>
              <w:pStyle w:val="Maintext"/>
              <w:jc w:val="center"/>
              <w:rPr>
                <w:rFonts w:cs="Arial"/>
                <w:lang w:val="en-US"/>
              </w:rPr>
            </w:pPr>
            <w:r w:rsidRPr="00CD7CC1">
              <w:rPr>
                <w:rFonts w:cs="Arial"/>
                <w:lang w:val="en-US"/>
              </w:rPr>
              <w:t xml:space="preserve">3.8765    </w:t>
            </w:r>
          </w:p>
        </w:tc>
      </w:tr>
      <w:tr w:rsidR="00C27F95" w:rsidRPr="00A75A2E" w14:paraId="3589E01A" w14:textId="77777777" w:rsidTr="00D54A0B">
        <w:trPr>
          <w:trHeight w:val="80"/>
        </w:trPr>
        <w:tc>
          <w:tcPr>
            <w:tcW w:w="939" w:type="pct"/>
          </w:tcPr>
          <w:p w14:paraId="1F21024E" w14:textId="77777777" w:rsidR="00C27F95" w:rsidRPr="00CD7CC1" w:rsidRDefault="00C27F95" w:rsidP="00D54A0B">
            <w:pPr>
              <w:pStyle w:val="Maintext"/>
              <w:jc w:val="center"/>
              <w:rPr>
                <w:rFonts w:cs="Arial"/>
                <w:lang w:val="en-US"/>
              </w:rPr>
            </w:pPr>
            <w:r>
              <w:rPr>
                <w:rFonts w:cs="Arial"/>
                <w:lang w:val="en-US"/>
              </w:rPr>
              <w:t>2</w:t>
            </w:r>
          </w:p>
        </w:tc>
        <w:tc>
          <w:tcPr>
            <w:tcW w:w="1242" w:type="pct"/>
            <w:shd w:val="clear" w:color="auto" w:fill="auto"/>
            <w:vAlign w:val="bottom"/>
          </w:tcPr>
          <w:p w14:paraId="5062260E" w14:textId="77777777" w:rsidR="00C27F95" w:rsidRPr="00A75A2E" w:rsidRDefault="00C27F95" w:rsidP="00D54A0B">
            <w:pPr>
              <w:pStyle w:val="Maintext"/>
              <w:jc w:val="center"/>
              <w:rPr>
                <w:rFonts w:cs="Arial"/>
                <w:lang w:val="en-US"/>
              </w:rPr>
            </w:pPr>
            <w:r w:rsidRPr="00CD7CC1">
              <w:rPr>
                <w:rFonts w:cs="Arial"/>
                <w:lang w:val="en-US"/>
              </w:rPr>
              <w:t xml:space="preserve">5.1015    </w:t>
            </w:r>
          </w:p>
        </w:tc>
        <w:tc>
          <w:tcPr>
            <w:tcW w:w="939" w:type="pct"/>
            <w:shd w:val="clear" w:color="auto" w:fill="auto"/>
            <w:vAlign w:val="bottom"/>
          </w:tcPr>
          <w:p w14:paraId="605AB802" w14:textId="77777777" w:rsidR="00C27F95" w:rsidRPr="00A75A2E" w:rsidRDefault="00C27F95" w:rsidP="00D54A0B">
            <w:pPr>
              <w:pStyle w:val="Maintext"/>
              <w:jc w:val="center"/>
              <w:rPr>
                <w:rFonts w:cs="Arial"/>
                <w:lang w:val="en-US"/>
              </w:rPr>
            </w:pPr>
            <w:r>
              <w:rPr>
                <w:rFonts w:cs="Arial"/>
                <w:lang w:val="en-US"/>
              </w:rPr>
              <w:t>5</w:t>
            </w:r>
          </w:p>
        </w:tc>
        <w:tc>
          <w:tcPr>
            <w:tcW w:w="939" w:type="pct"/>
            <w:vAlign w:val="bottom"/>
          </w:tcPr>
          <w:p w14:paraId="1352052A" w14:textId="77777777" w:rsidR="00C27F95" w:rsidRPr="00D521B7" w:rsidRDefault="00C27F95" w:rsidP="00D54A0B">
            <w:pPr>
              <w:pStyle w:val="Maintext"/>
              <w:jc w:val="center"/>
              <w:rPr>
                <w:rFonts w:cs="Arial"/>
                <w:lang w:val="en-US"/>
              </w:rPr>
            </w:pPr>
            <w:r w:rsidRPr="00D521B7">
              <w:rPr>
                <w:rFonts w:cs="Arial"/>
                <w:lang w:val="en-US"/>
              </w:rPr>
              <w:t>0.1015</w:t>
            </w:r>
          </w:p>
        </w:tc>
        <w:tc>
          <w:tcPr>
            <w:tcW w:w="940" w:type="pct"/>
            <w:vAlign w:val="bottom"/>
          </w:tcPr>
          <w:p w14:paraId="4C9CC6F7" w14:textId="77777777" w:rsidR="00C27F95" w:rsidRPr="00A75A2E" w:rsidRDefault="00C27F95" w:rsidP="00D54A0B">
            <w:pPr>
              <w:pStyle w:val="Maintext"/>
              <w:jc w:val="center"/>
              <w:rPr>
                <w:rFonts w:cs="Arial"/>
                <w:lang w:val="en-US"/>
              </w:rPr>
            </w:pPr>
            <w:r w:rsidRPr="00CD7CC1">
              <w:rPr>
                <w:rFonts w:cs="Arial"/>
                <w:lang w:val="en-US"/>
              </w:rPr>
              <w:t xml:space="preserve">8.8885    </w:t>
            </w:r>
          </w:p>
        </w:tc>
      </w:tr>
      <w:tr w:rsidR="00C27F95" w:rsidRPr="00A75A2E" w14:paraId="32BE33D3" w14:textId="77777777" w:rsidTr="00D54A0B">
        <w:tc>
          <w:tcPr>
            <w:tcW w:w="939" w:type="pct"/>
          </w:tcPr>
          <w:p w14:paraId="05670E48" w14:textId="77777777" w:rsidR="00C27F95" w:rsidRDefault="00C27F95" w:rsidP="00D54A0B">
            <w:pPr>
              <w:pStyle w:val="Maintext"/>
              <w:jc w:val="center"/>
              <w:rPr>
                <w:rFonts w:cs="Arial"/>
                <w:lang w:val="en-US"/>
              </w:rPr>
            </w:pPr>
            <w:r>
              <w:rPr>
                <w:rFonts w:cs="Arial"/>
                <w:lang w:val="en-US"/>
              </w:rPr>
              <w:t>3</w:t>
            </w:r>
          </w:p>
        </w:tc>
        <w:tc>
          <w:tcPr>
            <w:tcW w:w="1242" w:type="pct"/>
            <w:shd w:val="clear" w:color="auto" w:fill="auto"/>
            <w:vAlign w:val="bottom"/>
          </w:tcPr>
          <w:p w14:paraId="5D9B828C" w14:textId="77777777" w:rsidR="00C27F95" w:rsidRPr="00A75A2E" w:rsidRDefault="00C27F95" w:rsidP="00D54A0B">
            <w:pPr>
              <w:pStyle w:val="Maintext"/>
              <w:jc w:val="center"/>
              <w:rPr>
                <w:rFonts w:cs="Arial"/>
                <w:lang w:val="en-US"/>
              </w:rPr>
            </w:pPr>
            <w:r>
              <w:rPr>
                <w:rFonts w:cs="Arial"/>
                <w:lang w:val="en-US"/>
              </w:rPr>
              <w:t>0.</w:t>
            </w:r>
            <w:r w:rsidRPr="00CD7CC1">
              <w:rPr>
                <w:rFonts w:cs="Arial"/>
                <w:lang w:val="en-US"/>
              </w:rPr>
              <w:t xml:space="preserve">8593    </w:t>
            </w:r>
          </w:p>
        </w:tc>
        <w:tc>
          <w:tcPr>
            <w:tcW w:w="939" w:type="pct"/>
            <w:shd w:val="clear" w:color="auto" w:fill="auto"/>
            <w:vAlign w:val="bottom"/>
          </w:tcPr>
          <w:p w14:paraId="31EC1D03" w14:textId="77777777" w:rsidR="00C27F95" w:rsidRPr="00A75A2E" w:rsidRDefault="00C27F95" w:rsidP="00D54A0B">
            <w:pPr>
              <w:pStyle w:val="Maintext"/>
              <w:jc w:val="center"/>
              <w:rPr>
                <w:rFonts w:cs="Arial"/>
                <w:lang w:val="en-US"/>
              </w:rPr>
            </w:pPr>
            <w:r>
              <w:rPr>
                <w:rFonts w:cs="Arial"/>
                <w:lang w:val="en-US"/>
              </w:rPr>
              <w:t>2</w:t>
            </w:r>
          </w:p>
        </w:tc>
        <w:tc>
          <w:tcPr>
            <w:tcW w:w="939" w:type="pct"/>
            <w:vAlign w:val="bottom"/>
          </w:tcPr>
          <w:p w14:paraId="4A21C1FF" w14:textId="77777777" w:rsidR="00C27F95" w:rsidRPr="00D521B7" w:rsidRDefault="00C27F95" w:rsidP="00D54A0B">
            <w:pPr>
              <w:pStyle w:val="Maintext"/>
              <w:jc w:val="center"/>
              <w:rPr>
                <w:rFonts w:cs="Arial"/>
                <w:lang w:val="en-US"/>
              </w:rPr>
            </w:pPr>
            <w:r w:rsidRPr="00D521B7">
              <w:rPr>
                <w:rFonts w:cs="Arial"/>
                <w:lang w:val="en-US"/>
              </w:rPr>
              <w:t>1.1407</w:t>
            </w:r>
          </w:p>
        </w:tc>
        <w:tc>
          <w:tcPr>
            <w:tcW w:w="940" w:type="pct"/>
            <w:vAlign w:val="bottom"/>
          </w:tcPr>
          <w:p w14:paraId="0C1C3F89" w14:textId="77777777" w:rsidR="00C27F95" w:rsidRPr="00A75A2E" w:rsidRDefault="00C27F95" w:rsidP="00D54A0B">
            <w:pPr>
              <w:pStyle w:val="Maintext"/>
              <w:jc w:val="center"/>
              <w:rPr>
                <w:rFonts w:cs="Arial"/>
                <w:lang w:val="en-US"/>
              </w:rPr>
            </w:pPr>
            <w:r w:rsidRPr="00CD7CC1">
              <w:rPr>
                <w:rFonts w:cs="Arial"/>
                <w:lang w:val="en-US"/>
              </w:rPr>
              <w:t>1.3015</w:t>
            </w:r>
          </w:p>
        </w:tc>
      </w:tr>
      <w:tr w:rsidR="00C27F95" w:rsidRPr="00A75A2E" w14:paraId="7B0D38C0" w14:textId="77777777" w:rsidTr="00D54A0B">
        <w:tc>
          <w:tcPr>
            <w:tcW w:w="939" w:type="pct"/>
          </w:tcPr>
          <w:p w14:paraId="45D70350" w14:textId="77777777" w:rsidR="00C27F95" w:rsidRDefault="00C27F95" w:rsidP="00D54A0B">
            <w:pPr>
              <w:pStyle w:val="Maintext"/>
              <w:jc w:val="center"/>
              <w:rPr>
                <w:rFonts w:cs="Arial"/>
                <w:lang w:val="en-US"/>
              </w:rPr>
            </w:pPr>
            <w:r>
              <w:rPr>
                <w:rFonts w:cs="Arial"/>
                <w:lang w:val="en-US"/>
              </w:rPr>
              <w:t>4</w:t>
            </w:r>
          </w:p>
        </w:tc>
        <w:tc>
          <w:tcPr>
            <w:tcW w:w="1242" w:type="pct"/>
            <w:shd w:val="clear" w:color="auto" w:fill="auto"/>
            <w:vAlign w:val="bottom"/>
          </w:tcPr>
          <w:p w14:paraId="64A6EFD9" w14:textId="77777777" w:rsidR="00C27F95" w:rsidRDefault="00C27F95" w:rsidP="00D54A0B">
            <w:pPr>
              <w:pStyle w:val="Maintext"/>
              <w:jc w:val="center"/>
              <w:rPr>
                <w:rFonts w:cs="Arial"/>
                <w:lang w:val="en-US"/>
              </w:rPr>
            </w:pPr>
            <w:r>
              <w:rPr>
                <w:rFonts w:cs="Arial"/>
                <w:lang w:val="en-US"/>
              </w:rPr>
              <w:t>1.</w:t>
            </w:r>
            <w:r w:rsidRPr="00CD7CC1">
              <w:rPr>
                <w:rFonts w:cs="Arial"/>
                <w:lang w:val="en-US"/>
              </w:rPr>
              <w:t xml:space="preserve">1220    </w:t>
            </w:r>
          </w:p>
        </w:tc>
        <w:tc>
          <w:tcPr>
            <w:tcW w:w="939" w:type="pct"/>
            <w:shd w:val="clear" w:color="auto" w:fill="auto"/>
            <w:vAlign w:val="bottom"/>
          </w:tcPr>
          <w:p w14:paraId="734C4539" w14:textId="77777777" w:rsidR="00C27F95" w:rsidRDefault="00C27F95" w:rsidP="00D54A0B">
            <w:pPr>
              <w:pStyle w:val="Maintext"/>
              <w:jc w:val="center"/>
              <w:rPr>
                <w:rFonts w:cs="Arial"/>
                <w:lang w:val="en-US"/>
              </w:rPr>
            </w:pPr>
            <w:r>
              <w:rPr>
                <w:rFonts w:cs="Arial"/>
                <w:lang w:val="en-US"/>
              </w:rPr>
              <w:t>3</w:t>
            </w:r>
          </w:p>
        </w:tc>
        <w:tc>
          <w:tcPr>
            <w:tcW w:w="939" w:type="pct"/>
            <w:vAlign w:val="bottom"/>
          </w:tcPr>
          <w:p w14:paraId="5008A367" w14:textId="77777777" w:rsidR="00C27F95" w:rsidRPr="00D521B7" w:rsidRDefault="00C27F95" w:rsidP="00D54A0B">
            <w:pPr>
              <w:pStyle w:val="Maintext"/>
              <w:jc w:val="center"/>
              <w:rPr>
                <w:rFonts w:cs="Arial"/>
                <w:lang w:val="en-US"/>
              </w:rPr>
            </w:pPr>
            <w:r w:rsidRPr="00D521B7">
              <w:rPr>
                <w:rFonts w:cs="Arial"/>
                <w:lang w:val="en-US"/>
              </w:rPr>
              <w:t>1.878</w:t>
            </w:r>
          </w:p>
        </w:tc>
        <w:tc>
          <w:tcPr>
            <w:tcW w:w="940" w:type="pct"/>
            <w:vAlign w:val="bottom"/>
          </w:tcPr>
          <w:p w14:paraId="76717E75" w14:textId="77777777" w:rsidR="00C27F95" w:rsidRDefault="00C27F95" w:rsidP="00D54A0B">
            <w:pPr>
              <w:pStyle w:val="Maintext"/>
              <w:jc w:val="center"/>
              <w:rPr>
                <w:rFonts w:cs="Arial"/>
                <w:lang w:val="en-US"/>
              </w:rPr>
            </w:pPr>
            <w:r w:rsidRPr="00CD7CC1">
              <w:rPr>
                <w:rFonts w:cs="Arial"/>
                <w:lang w:val="en-US"/>
              </w:rPr>
              <w:t xml:space="preserve">3.5324    </w:t>
            </w:r>
          </w:p>
        </w:tc>
      </w:tr>
      <w:tr w:rsidR="00C27F95" w:rsidRPr="00A75A2E" w14:paraId="58C937D9" w14:textId="77777777" w:rsidTr="00D54A0B">
        <w:tc>
          <w:tcPr>
            <w:tcW w:w="939" w:type="pct"/>
          </w:tcPr>
          <w:p w14:paraId="45470D78" w14:textId="77777777" w:rsidR="00C27F95" w:rsidRDefault="00C27F95" w:rsidP="00D54A0B">
            <w:pPr>
              <w:pStyle w:val="Maintext"/>
              <w:jc w:val="center"/>
              <w:rPr>
                <w:rFonts w:cs="Arial"/>
                <w:lang w:val="en-US"/>
              </w:rPr>
            </w:pPr>
            <w:r>
              <w:rPr>
                <w:rFonts w:cs="Arial"/>
                <w:lang w:val="en-US"/>
              </w:rPr>
              <w:t>5</w:t>
            </w:r>
          </w:p>
        </w:tc>
        <w:tc>
          <w:tcPr>
            <w:tcW w:w="1242" w:type="pct"/>
            <w:shd w:val="clear" w:color="auto" w:fill="auto"/>
            <w:vAlign w:val="bottom"/>
          </w:tcPr>
          <w:p w14:paraId="51DC87D7" w14:textId="77777777" w:rsidR="00C27F95" w:rsidRDefault="00C27F95" w:rsidP="00D54A0B">
            <w:pPr>
              <w:pStyle w:val="Maintext"/>
              <w:jc w:val="center"/>
              <w:rPr>
                <w:rFonts w:cs="Arial"/>
                <w:lang w:val="en-US"/>
              </w:rPr>
            </w:pPr>
            <w:r>
              <w:rPr>
                <w:rFonts w:cs="Arial"/>
                <w:lang w:val="en-US"/>
              </w:rPr>
              <w:t>0.8551</w:t>
            </w:r>
          </w:p>
        </w:tc>
        <w:tc>
          <w:tcPr>
            <w:tcW w:w="939" w:type="pct"/>
            <w:shd w:val="clear" w:color="auto" w:fill="auto"/>
            <w:vAlign w:val="bottom"/>
          </w:tcPr>
          <w:p w14:paraId="14541561" w14:textId="77777777" w:rsidR="00C27F95" w:rsidRDefault="00C27F95" w:rsidP="00D54A0B">
            <w:pPr>
              <w:pStyle w:val="Maintext"/>
              <w:jc w:val="center"/>
              <w:rPr>
                <w:rFonts w:cs="Arial"/>
                <w:lang w:val="en-US"/>
              </w:rPr>
            </w:pPr>
            <w:r>
              <w:rPr>
                <w:rFonts w:cs="Arial"/>
                <w:lang w:val="en-US"/>
              </w:rPr>
              <w:t>2</w:t>
            </w:r>
          </w:p>
        </w:tc>
        <w:tc>
          <w:tcPr>
            <w:tcW w:w="939" w:type="pct"/>
            <w:vAlign w:val="bottom"/>
          </w:tcPr>
          <w:p w14:paraId="78C4EEA5" w14:textId="77777777" w:rsidR="00C27F95" w:rsidRPr="00D521B7" w:rsidRDefault="00C27F95" w:rsidP="00D54A0B">
            <w:pPr>
              <w:pStyle w:val="Maintext"/>
              <w:jc w:val="center"/>
              <w:rPr>
                <w:rFonts w:cs="Arial"/>
                <w:lang w:val="en-US"/>
              </w:rPr>
            </w:pPr>
            <w:r w:rsidRPr="00D521B7">
              <w:rPr>
                <w:rFonts w:cs="Arial"/>
                <w:lang w:val="en-US"/>
              </w:rPr>
              <w:t>1.1449</w:t>
            </w:r>
          </w:p>
        </w:tc>
        <w:tc>
          <w:tcPr>
            <w:tcW w:w="940" w:type="pct"/>
            <w:vAlign w:val="bottom"/>
          </w:tcPr>
          <w:p w14:paraId="360429ED" w14:textId="77777777" w:rsidR="00C27F95" w:rsidRDefault="00C27F95" w:rsidP="00D54A0B">
            <w:pPr>
              <w:pStyle w:val="Maintext"/>
              <w:jc w:val="center"/>
              <w:rPr>
                <w:rFonts w:cs="Arial"/>
                <w:lang w:val="en-US"/>
              </w:rPr>
            </w:pPr>
            <w:r w:rsidRPr="00CD7CC1">
              <w:rPr>
                <w:rFonts w:cs="Arial"/>
                <w:lang w:val="en-US"/>
              </w:rPr>
              <w:t xml:space="preserve">1.3111    </w:t>
            </w:r>
          </w:p>
        </w:tc>
      </w:tr>
      <w:tr w:rsidR="00C27F95" w:rsidRPr="00A75A2E" w14:paraId="4000F31F" w14:textId="77777777" w:rsidTr="00D54A0B">
        <w:tc>
          <w:tcPr>
            <w:tcW w:w="939" w:type="pct"/>
          </w:tcPr>
          <w:p w14:paraId="3A705600" w14:textId="77777777" w:rsidR="00C27F95" w:rsidRDefault="00C27F95" w:rsidP="00D54A0B">
            <w:pPr>
              <w:pStyle w:val="Maintext"/>
              <w:jc w:val="center"/>
              <w:rPr>
                <w:rFonts w:cs="Arial"/>
                <w:lang w:val="en-US"/>
              </w:rPr>
            </w:pPr>
            <w:r>
              <w:rPr>
                <w:rFonts w:cs="Arial"/>
                <w:lang w:val="en-US"/>
              </w:rPr>
              <w:t>6</w:t>
            </w:r>
          </w:p>
        </w:tc>
        <w:tc>
          <w:tcPr>
            <w:tcW w:w="1242" w:type="pct"/>
            <w:shd w:val="clear" w:color="auto" w:fill="auto"/>
            <w:vAlign w:val="bottom"/>
          </w:tcPr>
          <w:p w14:paraId="02A0137F" w14:textId="77777777" w:rsidR="00C27F95" w:rsidRDefault="00C27F95" w:rsidP="00D54A0B">
            <w:pPr>
              <w:pStyle w:val="Maintext"/>
              <w:jc w:val="center"/>
              <w:rPr>
                <w:rFonts w:cs="Arial"/>
                <w:lang w:val="en-US"/>
              </w:rPr>
            </w:pPr>
            <w:r>
              <w:rPr>
                <w:rFonts w:cs="Arial"/>
                <w:lang w:val="en-US"/>
              </w:rPr>
              <w:t>1.</w:t>
            </w:r>
            <w:r w:rsidRPr="00CD7CC1">
              <w:rPr>
                <w:rFonts w:cs="Arial"/>
                <w:lang w:val="en-US"/>
              </w:rPr>
              <w:t>1198</w:t>
            </w:r>
          </w:p>
        </w:tc>
        <w:tc>
          <w:tcPr>
            <w:tcW w:w="939" w:type="pct"/>
            <w:shd w:val="clear" w:color="auto" w:fill="auto"/>
            <w:vAlign w:val="bottom"/>
          </w:tcPr>
          <w:p w14:paraId="5218AC47" w14:textId="77777777" w:rsidR="00C27F95" w:rsidRDefault="00C27F95" w:rsidP="00D54A0B">
            <w:pPr>
              <w:pStyle w:val="Maintext"/>
              <w:jc w:val="center"/>
              <w:rPr>
                <w:rFonts w:cs="Arial"/>
                <w:lang w:val="en-US"/>
              </w:rPr>
            </w:pPr>
            <w:r>
              <w:rPr>
                <w:rFonts w:cs="Arial"/>
                <w:lang w:val="en-US"/>
              </w:rPr>
              <w:t>3</w:t>
            </w:r>
          </w:p>
        </w:tc>
        <w:tc>
          <w:tcPr>
            <w:tcW w:w="939" w:type="pct"/>
            <w:vAlign w:val="bottom"/>
          </w:tcPr>
          <w:p w14:paraId="17960207" w14:textId="77777777" w:rsidR="00C27F95" w:rsidRPr="00D521B7" w:rsidRDefault="00C27F95" w:rsidP="00D54A0B">
            <w:pPr>
              <w:pStyle w:val="Maintext"/>
              <w:jc w:val="center"/>
              <w:rPr>
                <w:rFonts w:cs="Arial"/>
                <w:lang w:val="en-US"/>
              </w:rPr>
            </w:pPr>
            <w:r w:rsidRPr="00D521B7">
              <w:rPr>
                <w:rFonts w:cs="Arial"/>
                <w:lang w:val="en-US"/>
              </w:rPr>
              <w:t>1.8802</w:t>
            </w:r>
          </w:p>
        </w:tc>
        <w:tc>
          <w:tcPr>
            <w:tcW w:w="940" w:type="pct"/>
            <w:vAlign w:val="bottom"/>
          </w:tcPr>
          <w:p w14:paraId="70D8960A" w14:textId="77777777" w:rsidR="00C27F95" w:rsidRDefault="00C27F95" w:rsidP="00D54A0B">
            <w:pPr>
              <w:pStyle w:val="Maintext"/>
              <w:jc w:val="center"/>
              <w:rPr>
                <w:rFonts w:cs="Arial"/>
                <w:lang w:val="en-US"/>
              </w:rPr>
            </w:pPr>
            <w:r w:rsidRPr="00CD7CC1">
              <w:rPr>
                <w:rFonts w:cs="Arial"/>
                <w:lang w:val="en-US"/>
              </w:rPr>
              <w:t>3.5687</w:t>
            </w:r>
          </w:p>
        </w:tc>
      </w:tr>
      <w:tr w:rsidR="00C27F95" w:rsidRPr="005834CF" w14:paraId="6858FC76" w14:textId="77777777" w:rsidTr="00D54A0B">
        <w:tc>
          <w:tcPr>
            <w:tcW w:w="939" w:type="pct"/>
            <w:tcBorders>
              <w:bottom w:val="single" w:sz="4" w:space="0" w:color="auto"/>
            </w:tcBorders>
          </w:tcPr>
          <w:p w14:paraId="7F7BBEE7" w14:textId="77777777" w:rsidR="00C27F95" w:rsidRPr="005834CF" w:rsidRDefault="00C27F95" w:rsidP="00D54A0B">
            <w:pPr>
              <w:pStyle w:val="Maintext"/>
              <w:jc w:val="center"/>
              <w:rPr>
                <w:rFonts w:cs="Arial"/>
                <w:b/>
                <w:lang w:val="en-US"/>
              </w:rPr>
            </w:pPr>
            <w:r w:rsidRPr="005834CF">
              <w:rPr>
                <w:rFonts w:cs="Arial"/>
                <w:b/>
                <w:lang w:val="en-US"/>
              </w:rPr>
              <w:t>AVERAGE</w:t>
            </w:r>
          </w:p>
        </w:tc>
        <w:tc>
          <w:tcPr>
            <w:tcW w:w="1242" w:type="pct"/>
            <w:tcBorders>
              <w:bottom w:val="single" w:sz="4" w:space="0" w:color="auto"/>
            </w:tcBorders>
            <w:shd w:val="clear" w:color="auto" w:fill="auto"/>
            <w:vAlign w:val="bottom"/>
          </w:tcPr>
          <w:p w14:paraId="4957B188" w14:textId="77777777" w:rsidR="00C27F95" w:rsidRPr="005834CF" w:rsidRDefault="00C27F95" w:rsidP="00D54A0B">
            <w:pPr>
              <w:pStyle w:val="Maintext"/>
              <w:jc w:val="center"/>
              <w:rPr>
                <w:rFonts w:cs="Arial"/>
                <w:b/>
                <w:lang w:val="en-US"/>
              </w:rPr>
            </w:pPr>
          </w:p>
        </w:tc>
        <w:tc>
          <w:tcPr>
            <w:tcW w:w="939" w:type="pct"/>
            <w:tcBorders>
              <w:bottom w:val="single" w:sz="4" w:space="0" w:color="auto"/>
            </w:tcBorders>
            <w:shd w:val="clear" w:color="auto" w:fill="auto"/>
            <w:vAlign w:val="bottom"/>
          </w:tcPr>
          <w:p w14:paraId="444293EF" w14:textId="77777777" w:rsidR="00C27F95" w:rsidRPr="005834CF" w:rsidRDefault="00C27F95" w:rsidP="00D54A0B">
            <w:pPr>
              <w:pStyle w:val="Maintext"/>
              <w:jc w:val="center"/>
              <w:rPr>
                <w:rFonts w:cs="Arial"/>
                <w:b/>
                <w:lang w:val="en-US"/>
              </w:rPr>
            </w:pPr>
          </w:p>
        </w:tc>
        <w:tc>
          <w:tcPr>
            <w:tcW w:w="939" w:type="pct"/>
            <w:tcBorders>
              <w:bottom w:val="single" w:sz="4" w:space="0" w:color="auto"/>
            </w:tcBorders>
            <w:vAlign w:val="bottom"/>
          </w:tcPr>
          <w:p w14:paraId="49321662"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1.0472</w:t>
            </w:r>
          </w:p>
        </w:tc>
        <w:tc>
          <w:tcPr>
            <w:tcW w:w="940" w:type="pct"/>
            <w:tcBorders>
              <w:bottom w:val="single" w:sz="4" w:space="0" w:color="auto"/>
            </w:tcBorders>
            <w:vAlign w:val="bottom"/>
          </w:tcPr>
          <w:p w14:paraId="21919049"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3.7465</w:t>
            </w:r>
          </w:p>
        </w:tc>
      </w:tr>
    </w:tbl>
    <w:p w14:paraId="38DA20B2" w14:textId="77777777" w:rsidR="00C27F95" w:rsidRDefault="00C27F95" w:rsidP="00C27F95">
      <w:pPr>
        <w:pStyle w:val="Maintext"/>
        <w:rPr>
          <w:rFonts w:cs="Arial"/>
          <w:lang w:val="en-US"/>
        </w:rPr>
      </w:pPr>
    </w:p>
    <w:p w14:paraId="232520BC" w14:textId="77777777" w:rsidR="00C27F95" w:rsidRDefault="00C27F95" w:rsidP="00C27F95">
      <w:pPr>
        <w:pStyle w:val="Caption"/>
        <w:keepNext/>
      </w:pPr>
      <w:r>
        <w:t xml:space="preserve">Table </w:t>
      </w:r>
      <w:r w:rsidR="00622B03">
        <w:t>7</w:t>
      </w:r>
      <w:r>
        <w:t xml:space="preserve">: </w:t>
      </w:r>
      <w:r>
        <w:rPr>
          <w:b w:val="0"/>
        </w:rPr>
        <w:t>MSE for Sprint 2</w:t>
      </w:r>
    </w:p>
    <w:tbl>
      <w:tblPr>
        <w:tblW w:w="5000" w:type="pct"/>
        <w:tblCellMar>
          <w:left w:w="107" w:type="dxa"/>
          <w:right w:w="107" w:type="dxa"/>
        </w:tblCellMar>
        <w:tblLook w:val="0000" w:firstRow="0" w:lastRow="0" w:firstColumn="0" w:lastColumn="0" w:noHBand="0" w:noVBand="0"/>
      </w:tblPr>
      <w:tblGrid>
        <w:gridCol w:w="1797"/>
        <w:gridCol w:w="2448"/>
        <w:gridCol w:w="1798"/>
        <w:gridCol w:w="1798"/>
        <w:gridCol w:w="1798"/>
      </w:tblGrid>
      <w:tr w:rsidR="00C27F95" w:rsidRPr="00A75A2E" w14:paraId="7FCA38FD" w14:textId="77777777" w:rsidTr="00D54A0B">
        <w:tc>
          <w:tcPr>
            <w:tcW w:w="1000" w:type="pct"/>
            <w:tcBorders>
              <w:top w:val="single" w:sz="4" w:space="0" w:color="auto"/>
              <w:bottom w:val="single" w:sz="4" w:space="0" w:color="auto"/>
            </w:tcBorders>
          </w:tcPr>
          <w:p w14:paraId="62659E7E" w14:textId="77777777" w:rsidR="00C27F95" w:rsidRDefault="00C27F95" w:rsidP="00D54A0B">
            <w:pPr>
              <w:pStyle w:val="Maintext"/>
              <w:jc w:val="center"/>
              <w:rPr>
                <w:rFonts w:cs="Arial"/>
                <w:b/>
                <w:lang w:val="en-US"/>
              </w:rPr>
            </w:pPr>
            <w:r>
              <w:rPr>
                <w:rFonts w:cs="Arial"/>
                <w:b/>
                <w:lang w:val="en-US"/>
              </w:rPr>
              <w:t>TASK</w:t>
            </w:r>
          </w:p>
        </w:tc>
        <w:tc>
          <w:tcPr>
            <w:tcW w:w="1000" w:type="pct"/>
            <w:tcBorders>
              <w:top w:val="single" w:sz="4" w:space="0" w:color="auto"/>
              <w:bottom w:val="single" w:sz="4" w:space="0" w:color="auto"/>
            </w:tcBorders>
            <w:shd w:val="clear" w:color="auto" w:fill="auto"/>
          </w:tcPr>
          <w:p w14:paraId="6F7E2B93" w14:textId="77777777" w:rsidR="00C27F95" w:rsidRPr="00A75A2E" w:rsidRDefault="00C27F95" w:rsidP="00D54A0B">
            <w:pPr>
              <w:pStyle w:val="Maintext"/>
              <w:jc w:val="left"/>
              <w:rPr>
                <w:rFonts w:cs="Arial"/>
                <w:b/>
                <w:i/>
                <w:lang w:val="en-US"/>
              </w:rPr>
            </w:pPr>
            <w:r w:rsidRPr="00D521B7">
              <w:rPr>
                <w:rFonts w:cs="Arial"/>
                <w:b/>
                <w:lang w:val="en-US"/>
              </w:rPr>
              <w:t>ESTIMATED_OUT_AVG</w:t>
            </w:r>
          </w:p>
        </w:tc>
        <w:tc>
          <w:tcPr>
            <w:tcW w:w="1000" w:type="pct"/>
            <w:tcBorders>
              <w:top w:val="single" w:sz="4" w:space="0" w:color="auto"/>
              <w:bottom w:val="single" w:sz="4" w:space="0" w:color="auto"/>
            </w:tcBorders>
            <w:shd w:val="clear" w:color="auto" w:fill="auto"/>
          </w:tcPr>
          <w:p w14:paraId="565AA481" w14:textId="77777777" w:rsidR="00C27F95" w:rsidRPr="00A75A2E" w:rsidRDefault="00C27F95" w:rsidP="00D54A0B">
            <w:pPr>
              <w:pStyle w:val="Maintext"/>
              <w:jc w:val="center"/>
              <w:rPr>
                <w:rFonts w:cs="Arial"/>
                <w:b/>
                <w:i/>
                <w:lang w:val="en-US"/>
              </w:rPr>
            </w:pPr>
            <w:r>
              <w:rPr>
                <w:rFonts w:cs="Arial"/>
                <w:b/>
                <w:lang w:val="en-US"/>
              </w:rPr>
              <w:t>REAL_OUT</w:t>
            </w:r>
          </w:p>
        </w:tc>
        <w:tc>
          <w:tcPr>
            <w:tcW w:w="1000" w:type="pct"/>
            <w:tcBorders>
              <w:top w:val="single" w:sz="4" w:space="0" w:color="auto"/>
              <w:bottom w:val="single" w:sz="4" w:space="0" w:color="auto"/>
            </w:tcBorders>
          </w:tcPr>
          <w:p w14:paraId="6E65DDAD" w14:textId="77777777" w:rsidR="00C27F95" w:rsidRDefault="00C27F95" w:rsidP="00D54A0B">
            <w:pPr>
              <w:pStyle w:val="Maintext"/>
              <w:jc w:val="center"/>
              <w:rPr>
                <w:rFonts w:cs="Arial"/>
                <w:b/>
                <w:lang w:val="en-US"/>
              </w:rPr>
            </w:pPr>
            <w:r w:rsidRPr="00D521B7">
              <w:rPr>
                <w:rFonts w:cs="Arial"/>
                <w:b/>
              </w:rPr>
              <w:t>Δ</w:t>
            </w:r>
            <w:r w:rsidRPr="00D521B7">
              <w:rPr>
                <w:b/>
              </w:rPr>
              <w:t>FIN_OUT</w:t>
            </w:r>
          </w:p>
        </w:tc>
        <w:tc>
          <w:tcPr>
            <w:tcW w:w="1000" w:type="pct"/>
            <w:tcBorders>
              <w:top w:val="single" w:sz="4" w:space="0" w:color="auto"/>
              <w:bottom w:val="single" w:sz="4" w:space="0" w:color="auto"/>
            </w:tcBorders>
          </w:tcPr>
          <w:p w14:paraId="54F61681" w14:textId="77777777" w:rsidR="00C27F95" w:rsidRPr="00A75A2E" w:rsidRDefault="00C27F95" w:rsidP="00D54A0B">
            <w:pPr>
              <w:pStyle w:val="Maintext"/>
              <w:jc w:val="center"/>
              <w:rPr>
                <w:rFonts w:cs="Arial"/>
                <w:b/>
                <w:lang w:val="en-US"/>
              </w:rPr>
            </w:pPr>
            <w:r>
              <w:rPr>
                <w:rFonts w:cs="Arial"/>
                <w:b/>
                <w:lang w:val="en-US"/>
              </w:rPr>
              <w:t>MSE</w:t>
            </w:r>
          </w:p>
        </w:tc>
      </w:tr>
      <w:tr w:rsidR="00C27F95" w:rsidRPr="00A75A2E" w14:paraId="578141AC" w14:textId="77777777" w:rsidTr="00D54A0B">
        <w:tc>
          <w:tcPr>
            <w:tcW w:w="1000" w:type="pct"/>
            <w:tcBorders>
              <w:top w:val="single" w:sz="4" w:space="0" w:color="auto"/>
            </w:tcBorders>
          </w:tcPr>
          <w:p w14:paraId="0BF931DB" w14:textId="77777777" w:rsidR="00C27F95" w:rsidRPr="00CD7CC1" w:rsidRDefault="00C27F95" w:rsidP="00D54A0B">
            <w:pPr>
              <w:pStyle w:val="Maintext"/>
              <w:jc w:val="center"/>
              <w:rPr>
                <w:rFonts w:cs="Arial"/>
                <w:lang w:val="en-US"/>
              </w:rPr>
            </w:pPr>
            <w:r>
              <w:rPr>
                <w:rFonts w:cs="Arial"/>
                <w:lang w:val="en-US"/>
              </w:rPr>
              <w:t>1</w:t>
            </w:r>
          </w:p>
        </w:tc>
        <w:tc>
          <w:tcPr>
            <w:tcW w:w="1000" w:type="pct"/>
            <w:tcBorders>
              <w:top w:val="single" w:sz="4" w:space="0" w:color="auto"/>
            </w:tcBorders>
            <w:shd w:val="clear" w:color="auto" w:fill="auto"/>
            <w:vAlign w:val="bottom"/>
          </w:tcPr>
          <w:p w14:paraId="71FA606B" w14:textId="77777777" w:rsidR="00C27F95" w:rsidRPr="00A75A2E" w:rsidRDefault="00C27F95" w:rsidP="00D54A0B">
            <w:pPr>
              <w:pStyle w:val="Maintext"/>
              <w:jc w:val="center"/>
              <w:rPr>
                <w:rFonts w:cs="Arial"/>
                <w:lang w:val="en-US"/>
              </w:rPr>
            </w:pPr>
            <w:r w:rsidRPr="00CD7CC1">
              <w:rPr>
                <w:rFonts w:cs="Arial"/>
                <w:lang w:val="en-US"/>
              </w:rPr>
              <w:t>3.</w:t>
            </w:r>
            <w:r w:rsidRPr="00D73A40">
              <w:rPr>
                <w:rFonts w:cs="Arial"/>
                <w:lang w:val="en-US"/>
              </w:rPr>
              <w:t xml:space="preserve">9489    </w:t>
            </w:r>
          </w:p>
        </w:tc>
        <w:tc>
          <w:tcPr>
            <w:tcW w:w="1000" w:type="pct"/>
            <w:tcBorders>
              <w:top w:val="single" w:sz="4" w:space="0" w:color="auto"/>
            </w:tcBorders>
            <w:shd w:val="clear" w:color="auto" w:fill="auto"/>
            <w:vAlign w:val="bottom"/>
          </w:tcPr>
          <w:p w14:paraId="2D51DC1D" w14:textId="77777777" w:rsidR="00C27F95" w:rsidRPr="00A75A2E" w:rsidRDefault="00C27F95" w:rsidP="00D54A0B">
            <w:pPr>
              <w:pStyle w:val="Maintext"/>
              <w:jc w:val="center"/>
              <w:rPr>
                <w:rFonts w:cs="Arial"/>
                <w:lang w:val="en-US"/>
              </w:rPr>
            </w:pPr>
            <w:r>
              <w:rPr>
                <w:rFonts w:cs="Arial"/>
                <w:lang w:val="en-US"/>
              </w:rPr>
              <w:t>4</w:t>
            </w:r>
          </w:p>
        </w:tc>
        <w:tc>
          <w:tcPr>
            <w:tcW w:w="1000" w:type="pct"/>
            <w:tcBorders>
              <w:top w:val="single" w:sz="4" w:space="0" w:color="auto"/>
            </w:tcBorders>
            <w:vAlign w:val="bottom"/>
          </w:tcPr>
          <w:p w14:paraId="38760619" w14:textId="77777777" w:rsidR="00C27F95" w:rsidRPr="00D521B7" w:rsidRDefault="00C27F95" w:rsidP="00D54A0B">
            <w:pPr>
              <w:pStyle w:val="Maintext"/>
              <w:jc w:val="center"/>
              <w:rPr>
                <w:rFonts w:cs="Arial"/>
                <w:lang w:val="en-US"/>
              </w:rPr>
            </w:pPr>
            <w:r w:rsidRPr="00D521B7">
              <w:rPr>
                <w:rFonts w:cs="Arial"/>
                <w:lang w:val="en-US"/>
              </w:rPr>
              <w:t>0.0511</w:t>
            </w:r>
          </w:p>
        </w:tc>
        <w:tc>
          <w:tcPr>
            <w:tcW w:w="1000" w:type="pct"/>
            <w:tcBorders>
              <w:top w:val="single" w:sz="4" w:space="0" w:color="auto"/>
            </w:tcBorders>
            <w:vAlign w:val="bottom"/>
          </w:tcPr>
          <w:p w14:paraId="22D4C473" w14:textId="77777777" w:rsidR="00C27F95" w:rsidRPr="00A75A2E" w:rsidRDefault="00C27F95" w:rsidP="00D54A0B">
            <w:pPr>
              <w:pStyle w:val="Maintext"/>
              <w:jc w:val="center"/>
              <w:rPr>
                <w:rFonts w:cs="Arial"/>
                <w:lang w:val="en-US"/>
              </w:rPr>
            </w:pPr>
            <w:r w:rsidRPr="001D5974">
              <w:rPr>
                <w:rFonts w:cs="Arial"/>
                <w:lang w:val="en-US"/>
              </w:rPr>
              <w:t xml:space="preserve">1.6600    </w:t>
            </w:r>
          </w:p>
        </w:tc>
      </w:tr>
      <w:tr w:rsidR="00C27F95" w:rsidRPr="00A75A2E" w14:paraId="73C2084D" w14:textId="77777777" w:rsidTr="00D54A0B">
        <w:trPr>
          <w:trHeight w:val="80"/>
        </w:trPr>
        <w:tc>
          <w:tcPr>
            <w:tcW w:w="1000" w:type="pct"/>
          </w:tcPr>
          <w:p w14:paraId="14C151C8" w14:textId="77777777" w:rsidR="00C27F95" w:rsidRPr="00D73A40" w:rsidRDefault="00C27F95" w:rsidP="00D54A0B">
            <w:pPr>
              <w:pStyle w:val="Maintext"/>
              <w:jc w:val="center"/>
              <w:rPr>
                <w:rFonts w:cs="Arial"/>
                <w:lang w:val="en-US"/>
              </w:rPr>
            </w:pPr>
            <w:r>
              <w:rPr>
                <w:rFonts w:cs="Arial"/>
                <w:lang w:val="en-US"/>
              </w:rPr>
              <w:t>2</w:t>
            </w:r>
          </w:p>
        </w:tc>
        <w:tc>
          <w:tcPr>
            <w:tcW w:w="1000" w:type="pct"/>
            <w:shd w:val="clear" w:color="auto" w:fill="auto"/>
            <w:vAlign w:val="bottom"/>
          </w:tcPr>
          <w:p w14:paraId="576B2784" w14:textId="77777777" w:rsidR="00C27F95" w:rsidRPr="00A75A2E" w:rsidRDefault="00C27F95" w:rsidP="00D54A0B">
            <w:pPr>
              <w:pStyle w:val="Maintext"/>
              <w:jc w:val="center"/>
              <w:rPr>
                <w:rFonts w:cs="Arial"/>
                <w:lang w:val="en-US"/>
              </w:rPr>
            </w:pPr>
            <w:r w:rsidRPr="00D73A40">
              <w:rPr>
                <w:rFonts w:cs="Arial"/>
                <w:lang w:val="en-US"/>
              </w:rPr>
              <w:t xml:space="preserve">1.2121    </w:t>
            </w:r>
          </w:p>
        </w:tc>
        <w:tc>
          <w:tcPr>
            <w:tcW w:w="1000" w:type="pct"/>
            <w:shd w:val="clear" w:color="auto" w:fill="auto"/>
            <w:vAlign w:val="bottom"/>
          </w:tcPr>
          <w:p w14:paraId="44D7E631" w14:textId="77777777" w:rsidR="00C27F95" w:rsidRPr="00A75A2E" w:rsidRDefault="00C27F95" w:rsidP="00D54A0B">
            <w:pPr>
              <w:pStyle w:val="Maintext"/>
              <w:jc w:val="center"/>
              <w:rPr>
                <w:rFonts w:cs="Arial"/>
                <w:lang w:val="en-US"/>
              </w:rPr>
            </w:pPr>
            <w:r>
              <w:rPr>
                <w:rFonts w:cs="Arial"/>
                <w:lang w:val="en-US"/>
              </w:rPr>
              <w:t>3</w:t>
            </w:r>
          </w:p>
        </w:tc>
        <w:tc>
          <w:tcPr>
            <w:tcW w:w="1000" w:type="pct"/>
            <w:vAlign w:val="bottom"/>
          </w:tcPr>
          <w:p w14:paraId="29A6CD94" w14:textId="77777777" w:rsidR="00C27F95" w:rsidRPr="00D521B7" w:rsidRDefault="00C27F95" w:rsidP="00D54A0B">
            <w:pPr>
              <w:pStyle w:val="Maintext"/>
              <w:jc w:val="center"/>
              <w:rPr>
                <w:rFonts w:cs="Arial"/>
                <w:lang w:val="en-US"/>
              </w:rPr>
            </w:pPr>
            <w:r w:rsidRPr="00D521B7">
              <w:rPr>
                <w:rFonts w:cs="Arial"/>
                <w:lang w:val="en-US"/>
              </w:rPr>
              <w:t>1.7879</w:t>
            </w:r>
          </w:p>
        </w:tc>
        <w:tc>
          <w:tcPr>
            <w:tcW w:w="1000" w:type="pct"/>
            <w:vAlign w:val="bottom"/>
          </w:tcPr>
          <w:p w14:paraId="7F297031" w14:textId="77777777" w:rsidR="00C27F95" w:rsidRPr="00A75A2E" w:rsidRDefault="00C27F95" w:rsidP="00D54A0B">
            <w:pPr>
              <w:pStyle w:val="Maintext"/>
              <w:jc w:val="center"/>
              <w:rPr>
                <w:rFonts w:cs="Arial"/>
                <w:lang w:val="en-US"/>
              </w:rPr>
            </w:pPr>
            <w:r w:rsidRPr="001D5974">
              <w:rPr>
                <w:rFonts w:cs="Arial"/>
                <w:lang w:val="en-US"/>
              </w:rPr>
              <w:t xml:space="preserve">3.2835    </w:t>
            </w:r>
          </w:p>
        </w:tc>
      </w:tr>
      <w:tr w:rsidR="00C27F95" w:rsidRPr="00A75A2E" w14:paraId="53720B70" w14:textId="77777777" w:rsidTr="00D54A0B">
        <w:tc>
          <w:tcPr>
            <w:tcW w:w="1000" w:type="pct"/>
          </w:tcPr>
          <w:p w14:paraId="75C55F97" w14:textId="77777777" w:rsidR="00C27F95" w:rsidRDefault="00C27F95" w:rsidP="00D54A0B">
            <w:pPr>
              <w:pStyle w:val="Maintext"/>
              <w:jc w:val="center"/>
              <w:rPr>
                <w:rFonts w:cs="Arial"/>
                <w:lang w:val="en-US"/>
              </w:rPr>
            </w:pPr>
            <w:r>
              <w:rPr>
                <w:rFonts w:cs="Arial"/>
                <w:lang w:val="en-US"/>
              </w:rPr>
              <w:t>3</w:t>
            </w:r>
          </w:p>
        </w:tc>
        <w:tc>
          <w:tcPr>
            <w:tcW w:w="1000" w:type="pct"/>
            <w:shd w:val="clear" w:color="auto" w:fill="auto"/>
            <w:vAlign w:val="bottom"/>
          </w:tcPr>
          <w:p w14:paraId="2FF11A2B" w14:textId="77777777" w:rsidR="00C27F95" w:rsidRPr="00A75A2E" w:rsidRDefault="00C27F95" w:rsidP="00D54A0B">
            <w:pPr>
              <w:pStyle w:val="Maintext"/>
              <w:jc w:val="center"/>
              <w:rPr>
                <w:rFonts w:cs="Arial"/>
                <w:lang w:val="en-US"/>
              </w:rPr>
            </w:pPr>
            <w:r>
              <w:rPr>
                <w:rFonts w:cs="Arial"/>
                <w:lang w:val="en-US"/>
              </w:rPr>
              <w:t>0.</w:t>
            </w:r>
            <w:r w:rsidRPr="00D73A40">
              <w:rPr>
                <w:rFonts w:cs="Arial"/>
                <w:lang w:val="en-US"/>
              </w:rPr>
              <w:t xml:space="preserve">8594    </w:t>
            </w:r>
          </w:p>
        </w:tc>
        <w:tc>
          <w:tcPr>
            <w:tcW w:w="1000" w:type="pct"/>
            <w:shd w:val="clear" w:color="auto" w:fill="auto"/>
            <w:vAlign w:val="bottom"/>
          </w:tcPr>
          <w:p w14:paraId="4F85B644" w14:textId="77777777" w:rsidR="00C27F95" w:rsidRPr="00A75A2E" w:rsidRDefault="00C27F95" w:rsidP="00D54A0B">
            <w:pPr>
              <w:pStyle w:val="Maintext"/>
              <w:jc w:val="center"/>
              <w:rPr>
                <w:rFonts w:cs="Arial"/>
                <w:lang w:val="en-US"/>
              </w:rPr>
            </w:pPr>
            <w:r>
              <w:rPr>
                <w:rFonts w:cs="Arial"/>
                <w:lang w:val="en-US"/>
              </w:rPr>
              <w:t>2</w:t>
            </w:r>
          </w:p>
        </w:tc>
        <w:tc>
          <w:tcPr>
            <w:tcW w:w="1000" w:type="pct"/>
            <w:vAlign w:val="bottom"/>
          </w:tcPr>
          <w:p w14:paraId="57AE35F4" w14:textId="77777777" w:rsidR="00C27F95" w:rsidRPr="00D521B7" w:rsidRDefault="00C27F95" w:rsidP="00D54A0B">
            <w:pPr>
              <w:pStyle w:val="Maintext"/>
              <w:jc w:val="center"/>
              <w:rPr>
                <w:rFonts w:cs="Arial"/>
                <w:lang w:val="en-US"/>
              </w:rPr>
            </w:pPr>
            <w:r w:rsidRPr="00D521B7">
              <w:rPr>
                <w:rFonts w:cs="Arial"/>
                <w:lang w:val="en-US"/>
              </w:rPr>
              <w:t>1.1406</w:t>
            </w:r>
          </w:p>
        </w:tc>
        <w:tc>
          <w:tcPr>
            <w:tcW w:w="1000" w:type="pct"/>
            <w:vAlign w:val="bottom"/>
          </w:tcPr>
          <w:p w14:paraId="5158B705" w14:textId="77777777" w:rsidR="00C27F95" w:rsidRPr="00A75A2E" w:rsidRDefault="00C27F95" w:rsidP="00D54A0B">
            <w:pPr>
              <w:pStyle w:val="Maintext"/>
              <w:jc w:val="center"/>
              <w:rPr>
                <w:rFonts w:cs="Arial"/>
                <w:lang w:val="en-US"/>
              </w:rPr>
            </w:pPr>
            <w:r w:rsidRPr="001D5974">
              <w:rPr>
                <w:rFonts w:cs="Arial"/>
                <w:lang w:val="en-US"/>
              </w:rPr>
              <w:t xml:space="preserve">1.3013    </w:t>
            </w:r>
          </w:p>
        </w:tc>
      </w:tr>
      <w:tr w:rsidR="00C27F95" w:rsidRPr="00A75A2E" w14:paraId="7B0F39A6" w14:textId="77777777" w:rsidTr="00D54A0B">
        <w:tc>
          <w:tcPr>
            <w:tcW w:w="1000" w:type="pct"/>
          </w:tcPr>
          <w:p w14:paraId="592DB29C" w14:textId="77777777" w:rsidR="00C27F95" w:rsidRDefault="00C27F95" w:rsidP="00D54A0B">
            <w:pPr>
              <w:pStyle w:val="Maintext"/>
              <w:jc w:val="center"/>
              <w:rPr>
                <w:rFonts w:cs="Arial"/>
                <w:lang w:val="en-US"/>
              </w:rPr>
            </w:pPr>
            <w:r>
              <w:rPr>
                <w:rFonts w:cs="Arial"/>
                <w:lang w:val="en-US"/>
              </w:rPr>
              <w:t>4</w:t>
            </w:r>
          </w:p>
        </w:tc>
        <w:tc>
          <w:tcPr>
            <w:tcW w:w="1000" w:type="pct"/>
            <w:shd w:val="clear" w:color="auto" w:fill="auto"/>
            <w:vAlign w:val="bottom"/>
          </w:tcPr>
          <w:p w14:paraId="4929EC3A" w14:textId="77777777" w:rsidR="00C27F95" w:rsidRDefault="00C27F95" w:rsidP="00D54A0B">
            <w:pPr>
              <w:pStyle w:val="Maintext"/>
              <w:jc w:val="center"/>
              <w:rPr>
                <w:rFonts w:cs="Arial"/>
                <w:lang w:val="en-US"/>
              </w:rPr>
            </w:pPr>
            <w:r>
              <w:rPr>
                <w:rFonts w:cs="Arial"/>
                <w:lang w:val="en-US"/>
              </w:rPr>
              <w:t>1</w:t>
            </w:r>
            <w:r w:rsidRPr="00D73A40">
              <w:rPr>
                <w:rFonts w:cs="Arial"/>
                <w:lang w:val="en-US"/>
              </w:rPr>
              <w:t xml:space="preserve">.8630    </w:t>
            </w:r>
          </w:p>
        </w:tc>
        <w:tc>
          <w:tcPr>
            <w:tcW w:w="1000" w:type="pct"/>
            <w:shd w:val="clear" w:color="auto" w:fill="auto"/>
            <w:vAlign w:val="bottom"/>
          </w:tcPr>
          <w:p w14:paraId="685859F0" w14:textId="77777777" w:rsidR="00C27F95" w:rsidRDefault="00C27F95" w:rsidP="00D54A0B">
            <w:pPr>
              <w:pStyle w:val="Maintext"/>
              <w:jc w:val="center"/>
              <w:rPr>
                <w:rFonts w:cs="Arial"/>
                <w:lang w:val="en-US"/>
              </w:rPr>
            </w:pPr>
            <w:r>
              <w:rPr>
                <w:rFonts w:cs="Arial"/>
                <w:lang w:val="en-US"/>
              </w:rPr>
              <w:t>2</w:t>
            </w:r>
          </w:p>
        </w:tc>
        <w:tc>
          <w:tcPr>
            <w:tcW w:w="1000" w:type="pct"/>
            <w:vAlign w:val="bottom"/>
          </w:tcPr>
          <w:p w14:paraId="207F4978" w14:textId="77777777" w:rsidR="00C27F95" w:rsidRPr="00D521B7" w:rsidRDefault="00C27F95" w:rsidP="00D54A0B">
            <w:pPr>
              <w:pStyle w:val="Maintext"/>
              <w:jc w:val="center"/>
              <w:rPr>
                <w:rFonts w:cs="Arial"/>
                <w:lang w:val="en-US"/>
              </w:rPr>
            </w:pPr>
            <w:r w:rsidRPr="00D521B7">
              <w:rPr>
                <w:rFonts w:cs="Arial"/>
                <w:lang w:val="en-US"/>
              </w:rPr>
              <w:t>0.137</w:t>
            </w:r>
          </w:p>
        </w:tc>
        <w:tc>
          <w:tcPr>
            <w:tcW w:w="1000" w:type="pct"/>
            <w:vAlign w:val="bottom"/>
          </w:tcPr>
          <w:p w14:paraId="4E324F0B" w14:textId="77777777" w:rsidR="00C27F95" w:rsidRDefault="00C27F95" w:rsidP="00D54A0B">
            <w:pPr>
              <w:pStyle w:val="Maintext"/>
              <w:jc w:val="center"/>
              <w:rPr>
                <w:rFonts w:cs="Arial"/>
                <w:lang w:val="en-US"/>
              </w:rPr>
            </w:pPr>
            <w:r>
              <w:rPr>
                <w:rFonts w:cs="Arial"/>
                <w:lang w:val="en-US"/>
              </w:rPr>
              <w:t>0.2163</w:t>
            </w:r>
          </w:p>
        </w:tc>
      </w:tr>
      <w:tr w:rsidR="00C27F95" w:rsidRPr="00A75A2E" w14:paraId="41CC0492" w14:textId="77777777" w:rsidTr="00D54A0B">
        <w:tc>
          <w:tcPr>
            <w:tcW w:w="1000" w:type="pct"/>
          </w:tcPr>
          <w:p w14:paraId="1223A1A6" w14:textId="77777777" w:rsidR="00C27F95" w:rsidRDefault="00C27F95" w:rsidP="00D54A0B">
            <w:pPr>
              <w:pStyle w:val="Maintext"/>
              <w:jc w:val="center"/>
              <w:rPr>
                <w:rFonts w:cs="Arial"/>
                <w:lang w:val="en-US"/>
              </w:rPr>
            </w:pPr>
            <w:r>
              <w:rPr>
                <w:rFonts w:cs="Arial"/>
                <w:lang w:val="en-US"/>
              </w:rPr>
              <w:t>5</w:t>
            </w:r>
          </w:p>
        </w:tc>
        <w:tc>
          <w:tcPr>
            <w:tcW w:w="1000" w:type="pct"/>
            <w:shd w:val="clear" w:color="auto" w:fill="auto"/>
            <w:vAlign w:val="bottom"/>
          </w:tcPr>
          <w:p w14:paraId="7BFD1905" w14:textId="77777777" w:rsidR="00C27F95" w:rsidRDefault="00C27F95" w:rsidP="00D54A0B">
            <w:pPr>
              <w:pStyle w:val="Maintext"/>
              <w:jc w:val="center"/>
              <w:rPr>
                <w:rFonts w:cs="Arial"/>
                <w:lang w:val="en-US"/>
              </w:rPr>
            </w:pPr>
            <w:r>
              <w:rPr>
                <w:rFonts w:cs="Arial"/>
                <w:lang w:val="en-US"/>
              </w:rPr>
              <w:t>4.</w:t>
            </w:r>
            <w:r w:rsidRPr="00D73A40">
              <w:rPr>
                <w:rFonts w:cs="Arial"/>
                <w:lang w:val="en-US"/>
              </w:rPr>
              <w:t xml:space="preserve">3738    </w:t>
            </w:r>
          </w:p>
        </w:tc>
        <w:tc>
          <w:tcPr>
            <w:tcW w:w="1000" w:type="pct"/>
            <w:shd w:val="clear" w:color="auto" w:fill="auto"/>
            <w:vAlign w:val="bottom"/>
          </w:tcPr>
          <w:p w14:paraId="37B5CC1A" w14:textId="77777777" w:rsidR="00C27F95" w:rsidRDefault="00C27F95" w:rsidP="00D54A0B">
            <w:pPr>
              <w:pStyle w:val="Maintext"/>
              <w:jc w:val="center"/>
              <w:rPr>
                <w:rFonts w:cs="Arial"/>
                <w:lang w:val="en-US"/>
              </w:rPr>
            </w:pPr>
            <w:r>
              <w:rPr>
                <w:rFonts w:cs="Arial"/>
                <w:lang w:val="en-US"/>
              </w:rPr>
              <w:t>4</w:t>
            </w:r>
          </w:p>
        </w:tc>
        <w:tc>
          <w:tcPr>
            <w:tcW w:w="1000" w:type="pct"/>
            <w:vAlign w:val="bottom"/>
          </w:tcPr>
          <w:p w14:paraId="5463E1E1" w14:textId="77777777" w:rsidR="00C27F95" w:rsidRPr="00D521B7" w:rsidRDefault="00C27F95" w:rsidP="00D54A0B">
            <w:pPr>
              <w:pStyle w:val="Maintext"/>
              <w:jc w:val="center"/>
              <w:rPr>
                <w:rFonts w:cs="Arial"/>
                <w:lang w:val="en-US"/>
              </w:rPr>
            </w:pPr>
            <w:r w:rsidRPr="00D521B7">
              <w:rPr>
                <w:rFonts w:cs="Arial"/>
                <w:lang w:val="en-US"/>
              </w:rPr>
              <w:t>0.3738</w:t>
            </w:r>
          </w:p>
        </w:tc>
        <w:tc>
          <w:tcPr>
            <w:tcW w:w="1000" w:type="pct"/>
            <w:vAlign w:val="bottom"/>
          </w:tcPr>
          <w:p w14:paraId="16DD45D0" w14:textId="77777777" w:rsidR="00C27F95" w:rsidRDefault="00C27F95" w:rsidP="00D54A0B">
            <w:pPr>
              <w:pStyle w:val="Maintext"/>
              <w:jc w:val="center"/>
              <w:rPr>
                <w:rFonts w:cs="Arial"/>
                <w:lang w:val="en-US"/>
              </w:rPr>
            </w:pPr>
            <w:r>
              <w:rPr>
                <w:rFonts w:cs="Arial"/>
                <w:lang w:val="en-US"/>
              </w:rPr>
              <w:t>3.</w:t>
            </w:r>
            <w:r w:rsidRPr="001D5974">
              <w:rPr>
                <w:rFonts w:cs="Arial"/>
                <w:lang w:val="en-US"/>
              </w:rPr>
              <w:t xml:space="preserve">2725    </w:t>
            </w:r>
          </w:p>
        </w:tc>
      </w:tr>
      <w:tr w:rsidR="00C27F95" w:rsidRPr="00A75A2E" w14:paraId="352D438B" w14:textId="77777777" w:rsidTr="00D54A0B">
        <w:tc>
          <w:tcPr>
            <w:tcW w:w="1000" w:type="pct"/>
          </w:tcPr>
          <w:p w14:paraId="4AD81DDE" w14:textId="77777777" w:rsidR="00C27F95" w:rsidRDefault="00C27F95" w:rsidP="00D54A0B">
            <w:pPr>
              <w:pStyle w:val="Maintext"/>
              <w:jc w:val="center"/>
              <w:rPr>
                <w:rFonts w:cs="Arial"/>
                <w:lang w:val="en-US"/>
              </w:rPr>
            </w:pPr>
            <w:r>
              <w:rPr>
                <w:rFonts w:cs="Arial"/>
                <w:lang w:val="en-US"/>
              </w:rPr>
              <w:t>6</w:t>
            </w:r>
          </w:p>
        </w:tc>
        <w:tc>
          <w:tcPr>
            <w:tcW w:w="1000" w:type="pct"/>
            <w:shd w:val="clear" w:color="auto" w:fill="auto"/>
            <w:vAlign w:val="bottom"/>
          </w:tcPr>
          <w:p w14:paraId="5FFEBCC4" w14:textId="77777777" w:rsidR="00C27F95" w:rsidRDefault="00C27F95" w:rsidP="00D54A0B">
            <w:pPr>
              <w:pStyle w:val="Maintext"/>
              <w:jc w:val="center"/>
              <w:rPr>
                <w:rFonts w:cs="Arial"/>
                <w:lang w:val="en-US"/>
              </w:rPr>
            </w:pPr>
            <w:r>
              <w:rPr>
                <w:rFonts w:cs="Arial"/>
                <w:lang w:val="en-US"/>
              </w:rPr>
              <w:t>1.</w:t>
            </w:r>
            <w:r w:rsidRPr="00D73A40">
              <w:rPr>
                <w:rFonts w:cs="Arial"/>
                <w:lang w:val="en-US"/>
              </w:rPr>
              <w:t>1049</w:t>
            </w:r>
          </w:p>
        </w:tc>
        <w:tc>
          <w:tcPr>
            <w:tcW w:w="1000" w:type="pct"/>
            <w:shd w:val="clear" w:color="auto" w:fill="auto"/>
            <w:vAlign w:val="bottom"/>
          </w:tcPr>
          <w:p w14:paraId="4A9C935A" w14:textId="77777777" w:rsidR="00C27F95" w:rsidRDefault="00C27F95" w:rsidP="00D54A0B">
            <w:pPr>
              <w:pStyle w:val="Maintext"/>
              <w:jc w:val="center"/>
              <w:rPr>
                <w:rFonts w:cs="Arial"/>
                <w:lang w:val="en-US"/>
              </w:rPr>
            </w:pPr>
            <w:r>
              <w:rPr>
                <w:rFonts w:cs="Arial"/>
                <w:lang w:val="en-US"/>
              </w:rPr>
              <w:t>1</w:t>
            </w:r>
          </w:p>
        </w:tc>
        <w:tc>
          <w:tcPr>
            <w:tcW w:w="1000" w:type="pct"/>
            <w:vAlign w:val="bottom"/>
          </w:tcPr>
          <w:p w14:paraId="73CDCFF7" w14:textId="77777777" w:rsidR="00C27F95" w:rsidRPr="00D521B7" w:rsidRDefault="00C27F95" w:rsidP="00D54A0B">
            <w:pPr>
              <w:pStyle w:val="Maintext"/>
              <w:jc w:val="center"/>
              <w:rPr>
                <w:rFonts w:cs="Arial"/>
                <w:lang w:val="en-US"/>
              </w:rPr>
            </w:pPr>
            <w:r w:rsidRPr="00D521B7">
              <w:rPr>
                <w:rFonts w:cs="Arial"/>
                <w:lang w:val="en-US"/>
              </w:rPr>
              <w:t>0.1049</w:t>
            </w:r>
          </w:p>
        </w:tc>
        <w:tc>
          <w:tcPr>
            <w:tcW w:w="1000" w:type="pct"/>
            <w:vAlign w:val="bottom"/>
          </w:tcPr>
          <w:p w14:paraId="39B022A1" w14:textId="77777777" w:rsidR="00C27F95" w:rsidRDefault="00C27F95" w:rsidP="00D54A0B">
            <w:pPr>
              <w:pStyle w:val="Maintext"/>
              <w:jc w:val="center"/>
              <w:rPr>
                <w:rFonts w:cs="Arial"/>
                <w:lang w:val="en-US"/>
              </w:rPr>
            </w:pPr>
            <w:r>
              <w:rPr>
                <w:rFonts w:cs="Arial"/>
                <w:lang w:val="en-US"/>
              </w:rPr>
              <w:t>0.</w:t>
            </w:r>
            <w:r w:rsidRPr="001D5974">
              <w:rPr>
                <w:rFonts w:cs="Arial"/>
                <w:lang w:val="en-US"/>
              </w:rPr>
              <w:t>1093</w:t>
            </w:r>
          </w:p>
        </w:tc>
      </w:tr>
      <w:tr w:rsidR="00C27F95" w:rsidRPr="005834CF" w14:paraId="3F4061DA" w14:textId="77777777" w:rsidTr="00D54A0B">
        <w:tc>
          <w:tcPr>
            <w:tcW w:w="1000" w:type="pct"/>
            <w:tcBorders>
              <w:bottom w:val="single" w:sz="4" w:space="0" w:color="auto"/>
            </w:tcBorders>
          </w:tcPr>
          <w:p w14:paraId="24850929" w14:textId="77777777" w:rsidR="00C27F95" w:rsidRPr="005834CF" w:rsidRDefault="00C27F95" w:rsidP="00D54A0B">
            <w:pPr>
              <w:pStyle w:val="Maintext"/>
              <w:jc w:val="center"/>
              <w:rPr>
                <w:rFonts w:cs="Arial"/>
                <w:b/>
                <w:lang w:val="en-US"/>
              </w:rPr>
            </w:pPr>
            <w:r w:rsidRPr="005834CF">
              <w:rPr>
                <w:rFonts w:cs="Arial"/>
                <w:b/>
                <w:lang w:val="en-US"/>
              </w:rPr>
              <w:t>AVERAGE</w:t>
            </w:r>
          </w:p>
        </w:tc>
        <w:tc>
          <w:tcPr>
            <w:tcW w:w="1000" w:type="pct"/>
            <w:tcBorders>
              <w:bottom w:val="single" w:sz="4" w:space="0" w:color="auto"/>
            </w:tcBorders>
            <w:shd w:val="clear" w:color="auto" w:fill="auto"/>
            <w:vAlign w:val="bottom"/>
          </w:tcPr>
          <w:p w14:paraId="1EBD1F52" w14:textId="77777777" w:rsidR="00C27F95" w:rsidRPr="005834CF" w:rsidRDefault="00C27F95" w:rsidP="00D54A0B">
            <w:pPr>
              <w:pStyle w:val="Maintext"/>
              <w:jc w:val="center"/>
              <w:rPr>
                <w:rFonts w:cs="Arial"/>
                <w:b/>
                <w:lang w:val="en-US"/>
              </w:rPr>
            </w:pPr>
          </w:p>
        </w:tc>
        <w:tc>
          <w:tcPr>
            <w:tcW w:w="1000" w:type="pct"/>
            <w:tcBorders>
              <w:bottom w:val="single" w:sz="4" w:space="0" w:color="auto"/>
            </w:tcBorders>
            <w:shd w:val="clear" w:color="auto" w:fill="auto"/>
            <w:vAlign w:val="bottom"/>
          </w:tcPr>
          <w:p w14:paraId="586753D2" w14:textId="77777777" w:rsidR="00C27F95" w:rsidRPr="005834CF" w:rsidRDefault="00C27F95" w:rsidP="00D54A0B">
            <w:pPr>
              <w:pStyle w:val="Maintext"/>
              <w:jc w:val="center"/>
              <w:rPr>
                <w:rFonts w:cs="Arial"/>
                <w:b/>
                <w:lang w:val="en-US"/>
              </w:rPr>
            </w:pPr>
          </w:p>
        </w:tc>
        <w:tc>
          <w:tcPr>
            <w:tcW w:w="1000" w:type="pct"/>
            <w:tcBorders>
              <w:bottom w:val="single" w:sz="4" w:space="0" w:color="auto"/>
            </w:tcBorders>
            <w:vAlign w:val="bottom"/>
          </w:tcPr>
          <w:p w14:paraId="0F0780A0"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0.5992</w:t>
            </w:r>
          </w:p>
        </w:tc>
        <w:tc>
          <w:tcPr>
            <w:tcW w:w="1000" w:type="pct"/>
            <w:tcBorders>
              <w:bottom w:val="single" w:sz="4" w:space="0" w:color="auto"/>
            </w:tcBorders>
            <w:vAlign w:val="bottom"/>
          </w:tcPr>
          <w:p w14:paraId="2DDE2BBB"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1.6405</w:t>
            </w:r>
          </w:p>
        </w:tc>
      </w:tr>
    </w:tbl>
    <w:p w14:paraId="23F6B586" w14:textId="77777777" w:rsidR="00C27F95" w:rsidRPr="000E292F" w:rsidRDefault="00622B03" w:rsidP="00C27F95">
      <w:pPr>
        <w:pStyle w:val="Maintext"/>
      </w:pPr>
      <w:r>
        <w:rPr>
          <w:rFonts w:cs="Arial"/>
          <w:lang w:val="en-US"/>
        </w:rPr>
        <w:t>In Tables 6</w:t>
      </w:r>
      <w:ins w:id="31" w:author="Author">
        <w:r w:rsidR="006F3109">
          <w:rPr>
            <w:rFonts w:cs="Arial"/>
            <w:lang w:val="en-US"/>
          </w:rPr>
          <w:t xml:space="preserve"> </w:t>
        </w:r>
      </w:ins>
      <w:r w:rsidR="00C27F95">
        <w:rPr>
          <w:rFonts w:cs="Arial"/>
          <w:lang w:val="en-US"/>
        </w:rPr>
        <w:t xml:space="preserve">and </w:t>
      </w:r>
      <w:r>
        <w:rPr>
          <w:rFonts w:cs="Arial"/>
          <w:lang w:val="en-US"/>
        </w:rPr>
        <w:t>7</w:t>
      </w:r>
      <w:r w:rsidR="00A72A3F">
        <w:rPr>
          <w:rFonts w:cs="Arial"/>
          <w:lang w:val="en-US"/>
        </w:rPr>
        <w:t xml:space="preserve">, the </w:t>
      </w:r>
      <w:r w:rsidR="00C27F95">
        <w:rPr>
          <w:rFonts w:cs="Arial"/>
          <w:lang w:val="en-US"/>
        </w:rPr>
        <w:t xml:space="preserve">results for two sprints </w:t>
      </w:r>
      <w:proofErr w:type="gramStart"/>
      <w:r w:rsidR="00C27F95">
        <w:rPr>
          <w:rFonts w:cs="Arial"/>
          <w:lang w:val="en-US"/>
        </w:rPr>
        <w:t>are presented</w:t>
      </w:r>
      <w:proofErr w:type="gramEnd"/>
      <w:r w:rsidR="00C27F95">
        <w:rPr>
          <w:rFonts w:cs="Arial"/>
          <w:lang w:val="en-US"/>
        </w:rPr>
        <w:t xml:space="preserve"> together with </w:t>
      </w:r>
      <w:r w:rsidR="00C27F95">
        <w:rPr>
          <w:rFonts w:cs="Arial"/>
        </w:rPr>
        <w:t>Δ</w:t>
      </w:r>
      <w:r w:rsidR="00C27F95">
        <w:t xml:space="preserve">FIN_OUT and </w:t>
      </w:r>
      <w:r w:rsidR="00C27F95">
        <w:rPr>
          <w:rFonts w:cs="Arial"/>
          <w:lang w:val="en-US"/>
        </w:rPr>
        <w:t xml:space="preserve">MSE. </w:t>
      </w:r>
      <w:r w:rsidR="00C27F95">
        <w:rPr>
          <w:rStyle w:val="shorttext"/>
        </w:rPr>
        <w:t xml:space="preserve">In general, the average accuracy of prediction in </w:t>
      </w:r>
      <w:r>
        <w:rPr>
          <w:rStyle w:val="shorttext"/>
        </w:rPr>
        <w:t>S</w:t>
      </w:r>
      <w:r w:rsidR="00B21092">
        <w:rPr>
          <w:rStyle w:val="shorttext"/>
        </w:rPr>
        <w:t>prin</w:t>
      </w:r>
      <w:r>
        <w:rPr>
          <w:rStyle w:val="shorttext"/>
        </w:rPr>
        <w:t>t</w:t>
      </w:r>
      <w:r w:rsidR="00515683">
        <w:rPr>
          <w:rStyle w:val="shorttext"/>
        </w:rPr>
        <w:t xml:space="preserve"> 2 </w:t>
      </w:r>
      <w:r w:rsidR="00C27F95">
        <w:rPr>
          <w:rStyle w:val="shorttext"/>
        </w:rPr>
        <w:t xml:space="preserve">increased </w:t>
      </w:r>
      <w:r w:rsidR="00B21092">
        <w:rPr>
          <w:rStyle w:val="shorttext"/>
        </w:rPr>
        <w:t>compared</w:t>
      </w:r>
      <w:r w:rsidR="00C27F95">
        <w:rPr>
          <w:rStyle w:val="shorttext"/>
        </w:rPr>
        <w:t xml:space="preserve"> to </w:t>
      </w:r>
      <w:r>
        <w:rPr>
          <w:rStyle w:val="shorttext"/>
        </w:rPr>
        <w:t>S</w:t>
      </w:r>
      <w:r w:rsidR="00515683">
        <w:rPr>
          <w:rStyle w:val="shorttext"/>
        </w:rPr>
        <w:t xml:space="preserve">print 1, </w:t>
      </w:r>
      <w:r w:rsidR="00C27F95">
        <w:rPr>
          <w:rStyle w:val="shorttext"/>
        </w:rPr>
        <w:t xml:space="preserve">while </w:t>
      </w:r>
      <w:r w:rsidR="00B21092">
        <w:rPr>
          <w:rStyle w:val="shorttext"/>
        </w:rPr>
        <w:t>the MSE value</w:t>
      </w:r>
      <w:r w:rsidR="00515683">
        <w:rPr>
          <w:rStyle w:val="shorttext"/>
        </w:rPr>
        <w:t xml:space="preserve"> </w:t>
      </w:r>
      <w:r w:rsidR="00C27F95">
        <w:rPr>
          <w:rStyle w:val="shorttext"/>
        </w:rPr>
        <w:t xml:space="preserve">decreased. </w:t>
      </w:r>
      <w:r w:rsidR="00515683">
        <w:rPr>
          <w:rFonts w:cs="Arial"/>
          <w:lang w:val="en-US"/>
        </w:rPr>
        <w:t xml:space="preserve">Based on MSE values, </w:t>
      </w:r>
      <w:r w:rsidR="00C27F95">
        <w:rPr>
          <w:rFonts w:cs="Arial"/>
          <w:lang w:val="en-US"/>
        </w:rPr>
        <w:t>we can see that our system becomes mo</w:t>
      </w:r>
      <w:r w:rsidR="00515683">
        <w:rPr>
          <w:rFonts w:cs="Arial"/>
          <w:lang w:val="en-US"/>
        </w:rPr>
        <w:t xml:space="preserve">re and more stable over time. In </w:t>
      </w:r>
      <w:r w:rsidR="00C27F95">
        <w:rPr>
          <w:rFonts w:cs="Arial"/>
          <w:lang w:val="en-US"/>
        </w:rPr>
        <w:t>the beginning</w:t>
      </w:r>
      <w:r w:rsidR="00515683">
        <w:rPr>
          <w:rFonts w:cs="Arial"/>
          <w:lang w:val="en-US"/>
        </w:rPr>
        <w:t>, even in cases when it produced</w:t>
      </w:r>
      <w:r w:rsidR="00C27F95">
        <w:rPr>
          <w:rFonts w:cs="Arial"/>
          <w:lang w:val="en-US"/>
        </w:rPr>
        <w:t xml:space="preserve"> a good prediction of the </w:t>
      </w:r>
      <w:r w:rsidR="00B21092">
        <w:rPr>
          <w:rFonts w:cs="Arial"/>
          <w:lang w:val="en-US"/>
        </w:rPr>
        <w:t>task</w:t>
      </w:r>
      <w:r w:rsidR="00C27F95">
        <w:rPr>
          <w:rFonts w:cs="Arial"/>
          <w:lang w:val="en-US"/>
        </w:rPr>
        <w:t xml:space="preserve"> complexity, i.e. for task 2 in </w:t>
      </w:r>
      <w:r>
        <w:rPr>
          <w:rFonts w:cs="Arial"/>
          <w:lang w:val="en-US"/>
        </w:rPr>
        <w:t>S</w:t>
      </w:r>
      <w:r w:rsidR="00B21092">
        <w:rPr>
          <w:rFonts w:cs="Arial"/>
          <w:lang w:val="en-US"/>
        </w:rPr>
        <w:t>prin</w:t>
      </w:r>
      <w:r>
        <w:rPr>
          <w:rFonts w:cs="Arial"/>
          <w:lang w:val="en-US"/>
        </w:rPr>
        <w:t>t</w:t>
      </w:r>
      <w:r w:rsidR="00515683">
        <w:rPr>
          <w:rFonts w:cs="Arial"/>
          <w:lang w:val="en-US"/>
        </w:rPr>
        <w:t xml:space="preserve"> 1, it had</w:t>
      </w:r>
      <w:r w:rsidR="00C27F95">
        <w:rPr>
          <w:rFonts w:cs="Arial"/>
          <w:lang w:val="en-US"/>
        </w:rPr>
        <w:t xml:space="preserve"> high deviation of individual assessments. For </w:t>
      </w:r>
      <w:r>
        <w:rPr>
          <w:rFonts w:cs="Arial"/>
          <w:lang w:val="en-US"/>
        </w:rPr>
        <w:t>S</w:t>
      </w:r>
      <w:r w:rsidR="00C27F95">
        <w:rPr>
          <w:rFonts w:cs="Arial"/>
          <w:lang w:val="en-US"/>
        </w:rPr>
        <w:t xml:space="preserve">print 2, MSE values are significantly lower. Therefore, we can state </w:t>
      </w:r>
      <w:r w:rsidR="00C27F95">
        <w:rPr>
          <w:rFonts w:cs="Arial"/>
          <w:lang w:val="en-US"/>
        </w:rPr>
        <w:lastRenderedPageBreak/>
        <w:t>that besides greater estimation accuracy, the proposed fuzzy logic-base system improves the stability of individual assessments.</w:t>
      </w:r>
    </w:p>
    <w:p w14:paraId="4A9E9A8A" w14:textId="77777777" w:rsidR="00C541A9" w:rsidRPr="00140F35" w:rsidRDefault="00C541A9" w:rsidP="00C541A9">
      <w:pPr>
        <w:pStyle w:val="Maintext"/>
        <w:rPr>
          <w:rFonts w:cs="Arial"/>
          <w:sz w:val="14"/>
          <w:lang w:val="en-US"/>
        </w:rPr>
      </w:pPr>
    </w:p>
    <w:p w14:paraId="419B7733" w14:textId="77777777" w:rsidR="00FB3A65" w:rsidRPr="00A75A2E" w:rsidRDefault="00FB3A65" w:rsidP="00FB3A65">
      <w:pPr>
        <w:pStyle w:val="Subtitle1"/>
        <w:rPr>
          <w:rFonts w:cs="Arial"/>
          <w:lang w:val="en-US"/>
        </w:rPr>
      </w:pPr>
      <w:r>
        <w:rPr>
          <w:rFonts w:cs="Arial"/>
          <w:lang w:val="en-US"/>
        </w:rPr>
        <w:t>5</w:t>
      </w:r>
      <w:r w:rsidRPr="00A75A2E">
        <w:rPr>
          <w:rFonts w:cs="Arial"/>
          <w:lang w:val="en-US"/>
        </w:rPr>
        <w:t xml:space="preserve">. </w:t>
      </w:r>
      <w:r>
        <w:rPr>
          <w:rFonts w:cs="Arial"/>
          <w:lang w:val="en-US"/>
        </w:rPr>
        <w:t>CONCLUSION AND FUTURE WORK</w:t>
      </w:r>
    </w:p>
    <w:p w14:paraId="0438BBEB" w14:textId="77777777" w:rsidR="00FB3A65" w:rsidRDefault="00FB3A65" w:rsidP="00FB3A65">
      <w:pPr>
        <w:pStyle w:val="Maintext"/>
        <w:rPr>
          <w:rFonts w:cs="Arial"/>
          <w:lang w:val="en-US"/>
        </w:rPr>
      </w:pPr>
      <w:r>
        <w:rPr>
          <w:rFonts w:cs="Arial"/>
          <w:lang w:val="en-US"/>
        </w:rPr>
        <w:t xml:space="preserve">Fuzzy logic has been widely used to assist decision makers in a number of different domains. In this paper, it </w:t>
      </w:r>
      <w:proofErr w:type="gramStart"/>
      <w:r>
        <w:rPr>
          <w:rFonts w:cs="Arial"/>
          <w:lang w:val="en-US"/>
        </w:rPr>
        <w:t>is utilized</w:t>
      </w:r>
      <w:proofErr w:type="gramEnd"/>
      <w:r>
        <w:rPr>
          <w:rFonts w:cs="Arial"/>
          <w:lang w:val="en-US"/>
        </w:rPr>
        <w:t xml:space="preserve"> as a basis for building a decision support system to determine </w:t>
      </w:r>
      <w:r w:rsidR="00B21092">
        <w:rPr>
          <w:rFonts w:cs="Arial"/>
          <w:lang w:val="en-US"/>
        </w:rPr>
        <w:t>the weight</w:t>
      </w:r>
      <w:r>
        <w:rPr>
          <w:rFonts w:cs="Arial"/>
          <w:lang w:val="en-US"/>
        </w:rPr>
        <w:t xml:space="preserve"> of the tasks in agile methodology such as scrum. The system con</w:t>
      </w:r>
      <w:r w:rsidR="006747BA">
        <w:rPr>
          <w:rFonts w:cs="Arial"/>
          <w:lang w:val="en-US"/>
        </w:rPr>
        <w:t>sists of three modules: a fuzzy</w:t>
      </w:r>
      <w:r>
        <w:rPr>
          <w:rFonts w:cs="Arial"/>
          <w:lang w:val="en-US"/>
        </w:rPr>
        <w:t xml:space="preserve"> inference system, </w:t>
      </w:r>
      <w:r w:rsidR="006747BA">
        <w:rPr>
          <w:rFonts w:cs="Arial"/>
          <w:lang w:val="en-US"/>
        </w:rPr>
        <w:t xml:space="preserve">an </w:t>
      </w:r>
      <w:r>
        <w:rPr>
          <w:rFonts w:cs="Arial"/>
          <w:lang w:val="en-US"/>
        </w:rPr>
        <w:t xml:space="preserve">aggregation operator and </w:t>
      </w:r>
      <w:r w:rsidR="006747BA">
        <w:rPr>
          <w:rFonts w:cs="Arial"/>
          <w:lang w:val="en-US"/>
        </w:rPr>
        <w:t xml:space="preserve">a </w:t>
      </w:r>
      <w:r>
        <w:rPr>
          <w:rFonts w:cs="Arial"/>
          <w:lang w:val="en-US"/>
        </w:rPr>
        <w:t>feedback</w:t>
      </w:r>
      <w:r w:rsidR="006747BA">
        <w:rPr>
          <w:rFonts w:cs="Arial"/>
          <w:lang w:val="en-US"/>
        </w:rPr>
        <w:t xml:space="preserve"> function</w:t>
      </w:r>
      <w:r>
        <w:rPr>
          <w:rFonts w:cs="Arial"/>
          <w:lang w:val="en-US"/>
        </w:rPr>
        <w:t xml:space="preserve">. </w:t>
      </w:r>
    </w:p>
    <w:p w14:paraId="0F8DD86D" w14:textId="77777777" w:rsidR="00FB3A65" w:rsidRPr="00140F35" w:rsidRDefault="00FB3A65" w:rsidP="00FB3A65">
      <w:pPr>
        <w:pStyle w:val="Maintext"/>
        <w:rPr>
          <w:rFonts w:cs="Arial"/>
          <w:sz w:val="16"/>
          <w:lang w:val="en-US"/>
        </w:rPr>
      </w:pPr>
    </w:p>
    <w:p w14:paraId="4FB48DF6" w14:textId="77777777" w:rsidR="00FB3A65" w:rsidRDefault="00FB3A65" w:rsidP="00FB3A65">
      <w:pPr>
        <w:pStyle w:val="Maintext"/>
        <w:rPr>
          <w:rFonts w:cs="Arial"/>
          <w:lang w:val="en-US"/>
        </w:rPr>
      </w:pPr>
      <w:r>
        <w:rPr>
          <w:rFonts w:cs="Arial"/>
          <w:lang w:val="en-US"/>
        </w:rPr>
        <w:t>We consider that there is no need to use unique</w:t>
      </w:r>
      <w:r w:rsidR="00B95BAF">
        <w:rPr>
          <w:rFonts w:cs="Arial"/>
          <w:lang w:val="en-US"/>
        </w:rPr>
        <w:t>,</w:t>
      </w:r>
      <w:r>
        <w:rPr>
          <w:rFonts w:cs="Arial"/>
          <w:lang w:val="en-US"/>
        </w:rPr>
        <w:t xml:space="preserve"> predefined values for estimation in </w:t>
      </w:r>
      <w:r w:rsidR="00B21092">
        <w:rPr>
          <w:rFonts w:cs="Arial"/>
          <w:lang w:val="en-US"/>
        </w:rPr>
        <w:t>scrum</w:t>
      </w:r>
      <w:r>
        <w:rPr>
          <w:rFonts w:cs="Arial"/>
          <w:lang w:val="en-US"/>
        </w:rPr>
        <w:t xml:space="preserve"> (as Fibonacci series), but </w:t>
      </w:r>
      <w:r w:rsidR="00B95BAF">
        <w:rPr>
          <w:rFonts w:cs="Arial"/>
          <w:lang w:val="en-US"/>
        </w:rPr>
        <w:t xml:space="preserve">that </w:t>
      </w:r>
      <w:r>
        <w:rPr>
          <w:rFonts w:cs="Arial"/>
          <w:lang w:val="en-US"/>
        </w:rPr>
        <w:t xml:space="preserve">we can </w:t>
      </w:r>
      <w:r>
        <w:rPr>
          <w:rStyle w:val="shorttext"/>
        </w:rPr>
        <w:t>efficiently</w:t>
      </w:r>
      <w:r w:rsidR="00B95BAF">
        <w:rPr>
          <w:rFonts w:cs="Arial"/>
          <w:lang w:val="en-US"/>
        </w:rPr>
        <w:t xml:space="preserve"> use linguistic variables to achieve </w:t>
      </w:r>
      <w:r>
        <w:rPr>
          <w:rFonts w:cs="Arial"/>
          <w:lang w:val="en-US"/>
        </w:rPr>
        <w:t xml:space="preserve">the same goal. Using the proposed fuzzy </w:t>
      </w:r>
      <w:r w:rsidR="00F349AA">
        <w:rPr>
          <w:rFonts w:cs="Arial"/>
          <w:lang w:val="en-US"/>
        </w:rPr>
        <w:t xml:space="preserve">inference systems, </w:t>
      </w:r>
      <w:r>
        <w:rPr>
          <w:rFonts w:cs="Arial"/>
          <w:lang w:val="en-US"/>
        </w:rPr>
        <w:t>we enhance each developer’s story point estimation in accordance with their experience and previous prediction accuracy. The knowledge o</w:t>
      </w:r>
      <w:r w:rsidR="00F349AA">
        <w:rPr>
          <w:rFonts w:cs="Arial"/>
          <w:lang w:val="en-US"/>
        </w:rPr>
        <w:t xml:space="preserve">f </w:t>
      </w:r>
      <w:r w:rsidR="00FE50AB">
        <w:rPr>
          <w:rFonts w:cs="Arial"/>
          <w:lang w:val="en-US"/>
        </w:rPr>
        <w:t xml:space="preserve">the </w:t>
      </w:r>
      <w:r w:rsidR="00F349AA">
        <w:rPr>
          <w:rFonts w:cs="Arial"/>
          <w:lang w:val="en-US"/>
        </w:rPr>
        <w:t xml:space="preserve">scrum master </w:t>
      </w:r>
      <w:proofErr w:type="gramStart"/>
      <w:r w:rsidR="00F349AA">
        <w:rPr>
          <w:rFonts w:cs="Arial"/>
          <w:lang w:val="en-US"/>
        </w:rPr>
        <w:t>is transformed</w:t>
      </w:r>
      <w:proofErr w:type="gramEnd"/>
      <w:r w:rsidR="00F349AA">
        <w:rPr>
          <w:rFonts w:cs="Arial"/>
          <w:lang w:val="en-US"/>
        </w:rPr>
        <w:t xml:space="preserve"> to</w:t>
      </w:r>
      <w:r>
        <w:rPr>
          <w:rFonts w:cs="Arial"/>
          <w:lang w:val="en-US"/>
        </w:rPr>
        <w:t xml:space="preserve"> fuzzy rules that are easy to interpret and fully resemble human reasoning. </w:t>
      </w:r>
      <w:r w:rsidR="00B21092">
        <w:rPr>
          <w:rFonts w:cs="Arial"/>
          <w:lang w:val="en-US"/>
        </w:rPr>
        <w:t>The output variables</w:t>
      </w:r>
      <w:r>
        <w:rPr>
          <w:rFonts w:cs="Arial"/>
          <w:lang w:val="en-US"/>
        </w:rPr>
        <w:t xml:space="preserve"> </w:t>
      </w:r>
      <w:proofErr w:type="gramStart"/>
      <w:r>
        <w:rPr>
          <w:rFonts w:cs="Arial"/>
          <w:lang w:val="en-US"/>
        </w:rPr>
        <w:t>are further aggregated</w:t>
      </w:r>
      <w:proofErr w:type="gramEnd"/>
      <w:r>
        <w:rPr>
          <w:rFonts w:cs="Arial"/>
          <w:lang w:val="en-US"/>
        </w:rPr>
        <w:t xml:space="preserve"> in a final esti</w:t>
      </w:r>
      <w:r w:rsidR="00FE50AB">
        <w:rPr>
          <w:rFonts w:cs="Arial"/>
          <w:lang w:val="en-US"/>
        </w:rPr>
        <w:t>mation using a simple average. The f</w:t>
      </w:r>
      <w:r>
        <w:rPr>
          <w:rFonts w:cs="Arial"/>
          <w:lang w:val="en-US"/>
        </w:rPr>
        <w:t xml:space="preserve">eedback </w:t>
      </w:r>
      <w:proofErr w:type="gramStart"/>
      <w:r>
        <w:rPr>
          <w:rFonts w:cs="Arial"/>
          <w:lang w:val="en-US"/>
        </w:rPr>
        <w:t>is applied</w:t>
      </w:r>
      <w:proofErr w:type="gramEnd"/>
      <w:r>
        <w:rPr>
          <w:rFonts w:cs="Arial"/>
          <w:lang w:val="en-US"/>
        </w:rPr>
        <w:t xml:space="preserve"> to update </w:t>
      </w:r>
      <w:r w:rsidR="00901A2A">
        <w:rPr>
          <w:rFonts w:cs="Arial"/>
          <w:lang w:val="en-US"/>
        </w:rPr>
        <w:t xml:space="preserve">the </w:t>
      </w:r>
      <w:r>
        <w:rPr>
          <w:rFonts w:cs="Arial"/>
          <w:lang w:val="en-US"/>
        </w:rPr>
        <w:t xml:space="preserve">variable that represents each developer’s quality estimation in order to </w:t>
      </w:r>
      <w:r>
        <w:rPr>
          <w:rStyle w:val="shorttext"/>
        </w:rPr>
        <w:t>increase adaptability to changes and poor assessments</w:t>
      </w:r>
      <w:r>
        <w:rPr>
          <w:rFonts w:cs="Arial"/>
          <w:lang w:val="en-US"/>
        </w:rPr>
        <w:t>. We have simulat</w:t>
      </w:r>
      <w:r w:rsidR="00F349AA">
        <w:rPr>
          <w:rFonts w:cs="Arial"/>
          <w:lang w:val="en-US"/>
        </w:rPr>
        <w:t>ed the proposed system and showed</w:t>
      </w:r>
      <w:r>
        <w:rPr>
          <w:rFonts w:cs="Arial"/>
          <w:lang w:val="en-US"/>
        </w:rPr>
        <w:t xml:space="preserve"> that it becomes more stable over time and gives </w:t>
      </w:r>
      <w:proofErr w:type="gramStart"/>
      <w:r>
        <w:rPr>
          <w:rFonts w:cs="Arial"/>
          <w:lang w:val="en-US"/>
        </w:rPr>
        <w:t>more accurate predictions of the tasks</w:t>
      </w:r>
      <w:proofErr w:type="gramEnd"/>
      <w:r>
        <w:rPr>
          <w:rFonts w:cs="Arial"/>
          <w:lang w:val="en-US"/>
        </w:rPr>
        <w:t xml:space="preserve">. </w:t>
      </w:r>
    </w:p>
    <w:p w14:paraId="5CB6F154" w14:textId="77777777" w:rsidR="00FB3A65" w:rsidRPr="00140F35" w:rsidRDefault="00FB3A65" w:rsidP="00FB3A65">
      <w:pPr>
        <w:pStyle w:val="Maintext"/>
        <w:rPr>
          <w:rFonts w:cs="Arial"/>
          <w:sz w:val="16"/>
          <w:lang w:val="en-US"/>
        </w:rPr>
      </w:pPr>
    </w:p>
    <w:p w14:paraId="715510FC" w14:textId="77777777" w:rsidR="00FB3A65" w:rsidRDefault="006747BA" w:rsidP="00FB3A65">
      <w:pPr>
        <w:pStyle w:val="Maintext"/>
        <w:rPr>
          <w:rFonts w:cs="Arial"/>
          <w:lang w:val="en-US"/>
        </w:rPr>
      </w:pPr>
      <w:r>
        <w:rPr>
          <w:rFonts w:cs="Arial"/>
          <w:lang w:val="en-US"/>
        </w:rPr>
        <w:t>The proposed system</w:t>
      </w:r>
      <w:r w:rsidR="00FB3A65">
        <w:rPr>
          <w:rFonts w:cs="Arial"/>
          <w:lang w:val="en-US"/>
        </w:rPr>
        <w:t xml:space="preserve"> could be more accurate if we take into account additional input variable in the FIS that represents how </w:t>
      </w:r>
      <w:proofErr w:type="gramStart"/>
      <w:r w:rsidR="00FB3A65">
        <w:rPr>
          <w:rFonts w:cs="Arial"/>
          <w:lang w:val="en-US"/>
        </w:rPr>
        <w:t>often</w:t>
      </w:r>
      <w:proofErr w:type="gramEnd"/>
      <w:r w:rsidR="00FB3A65">
        <w:rPr>
          <w:rFonts w:cs="Arial"/>
          <w:lang w:val="en-US"/>
        </w:rPr>
        <w:t xml:space="preserve"> requirement</w:t>
      </w:r>
      <w:r w:rsidR="00F349AA">
        <w:rPr>
          <w:rFonts w:cs="Arial"/>
          <w:lang w:val="en-US"/>
        </w:rPr>
        <w:t>s</w:t>
      </w:r>
      <w:r w:rsidR="00FB3A65">
        <w:rPr>
          <w:rFonts w:cs="Arial"/>
          <w:lang w:val="en-US"/>
        </w:rPr>
        <w:t xml:space="preserve"> are going to change in the sprint. Some tasks/requirements </w:t>
      </w:r>
      <w:proofErr w:type="gramStart"/>
      <w:r w:rsidR="00FB3A65">
        <w:rPr>
          <w:rFonts w:cs="Arial"/>
          <w:lang w:val="en-US"/>
        </w:rPr>
        <w:t>are not fixed</w:t>
      </w:r>
      <w:proofErr w:type="gramEnd"/>
      <w:r w:rsidR="00FB3A65">
        <w:rPr>
          <w:rFonts w:cs="Arial"/>
          <w:lang w:val="en-US"/>
        </w:rPr>
        <w:t xml:space="preserve"> during the whole sprint</w:t>
      </w:r>
      <w:r w:rsidR="00F349AA">
        <w:rPr>
          <w:rFonts w:cs="Arial"/>
          <w:lang w:val="en-US"/>
        </w:rPr>
        <w:t xml:space="preserve"> and this may lead to </w:t>
      </w:r>
      <w:r w:rsidR="00744112">
        <w:rPr>
          <w:rFonts w:cs="Arial"/>
          <w:lang w:val="en-US"/>
        </w:rPr>
        <w:t xml:space="preserve">not meeting </w:t>
      </w:r>
      <w:r w:rsidR="00F349AA">
        <w:rPr>
          <w:rFonts w:cs="Arial"/>
          <w:lang w:val="en-US"/>
        </w:rPr>
        <w:t>the</w:t>
      </w:r>
      <w:r w:rsidR="00FB3A65">
        <w:rPr>
          <w:rFonts w:cs="Arial"/>
          <w:lang w:val="en-US"/>
        </w:rPr>
        <w:t xml:space="preserve"> deadline. The idea for fut</w:t>
      </w:r>
      <w:r w:rsidR="00744112">
        <w:rPr>
          <w:rFonts w:cs="Arial"/>
          <w:lang w:val="en-US"/>
        </w:rPr>
        <w:t xml:space="preserve">ure work is to incorporate this variable into the </w:t>
      </w:r>
      <w:r w:rsidR="00FB3A65">
        <w:rPr>
          <w:rFonts w:cs="Arial"/>
          <w:lang w:val="en-US"/>
        </w:rPr>
        <w:t xml:space="preserve">proposed system and to add more rules that will </w:t>
      </w:r>
      <w:r>
        <w:rPr>
          <w:rFonts w:cs="Arial"/>
          <w:lang w:val="en-US"/>
        </w:rPr>
        <w:t>treat</w:t>
      </w:r>
      <w:r w:rsidR="00FB3A65">
        <w:rPr>
          <w:rFonts w:cs="Arial"/>
          <w:lang w:val="en-US"/>
        </w:rPr>
        <w:t xml:space="preserve"> these tasks differently from </w:t>
      </w:r>
      <w:r w:rsidR="00FE50AB">
        <w:rPr>
          <w:rFonts w:cs="Arial"/>
          <w:lang w:val="en-US"/>
        </w:rPr>
        <w:t xml:space="preserve">the </w:t>
      </w:r>
      <w:r w:rsidR="00FB3A65">
        <w:rPr>
          <w:rFonts w:cs="Arial"/>
          <w:lang w:val="en-US"/>
        </w:rPr>
        <w:t xml:space="preserve">stable ones. </w:t>
      </w:r>
      <w:proofErr w:type="gramStart"/>
      <w:r w:rsidR="00FB3A65">
        <w:rPr>
          <w:rFonts w:cs="Arial"/>
          <w:lang w:val="en-US"/>
        </w:rPr>
        <w:t>Also</w:t>
      </w:r>
      <w:proofErr w:type="gramEnd"/>
      <w:r w:rsidR="00FB3A65">
        <w:rPr>
          <w:rFonts w:cs="Arial"/>
          <w:lang w:val="en-US"/>
        </w:rPr>
        <w:t xml:space="preserve">, we aim to </w:t>
      </w:r>
      <w:r>
        <w:rPr>
          <w:rFonts w:cs="Arial"/>
          <w:lang w:val="en-US"/>
        </w:rPr>
        <w:t>use</w:t>
      </w:r>
      <w:r w:rsidR="00FB3A65">
        <w:rPr>
          <w:rFonts w:cs="Arial"/>
          <w:lang w:val="en-US"/>
        </w:rPr>
        <w:t xml:space="preserve"> various aggregation operators </w:t>
      </w:r>
      <w:r w:rsidR="00EF2741" w:rsidRPr="007A4497">
        <w:rPr>
          <w:rFonts w:cs="Arial"/>
          <w:lang w:val="en-US"/>
        </w:rPr>
        <w:t>in</w:t>
      </w:r>
      <w:r w:rsidR="00FB3A65">
        <w:rPr>
          <w:rFonts w:cs="Arial"/>
          <w:lang w:val="en-US"/>
        </w:rPr>
        <w:t xml:space="preserve"> </w:t>
      </w:r>
      <w:r w:rsidR="00EF2741">
        <w:rPr>
          <w:rFonts w:cs="Arial"/>
          <w:lang w:val="en-US"/>
        </w:rPr>
        <w:t xml:space="preserve">order </w:t>
      </w:r>
      <w:r w:rsidR="00FB3A65">
        <w:rPr>
          <w:rFonts w:cs="Arial"/>
          <w:lang w:val="en-US"/>
        </w:rPr>
        <w:t>to model different problem situations.</w:t>
      </w:r>
    </w:p>
    <w:p w14:paraId="67797BD8" w14:textId="77777777" w:rsidR="00FB2759" w:rsidRPr="00140F35" w:rsidRDefault="00FB2759" w:rsidP="00FB3A65">
      <w:pPr>
        <w:pStyle w:val="Maintext"/>
        <w:rPr>
          <w:rFonts w:cs="Arial"/>
          <w:sz w:val="14"/>
          <w:lang w:val="en-US"/>
        </w:rPr>
      </w:pPr>
    </w:p>
    <w:p w14:paraId="3A9107AD" w14:textId="77777777" w:rsidR="00FD7AAB" w:rsidRPr="00456047" w:rsidRDefault="00140F35" w:rsidP="00456047">
      <w:pPr>
        <w:pStyle w:val="Subtitle1"/>
        <w:rPr>
          <w:rFonts w:cs="Arial"/>
          <w:lang w:val="en-US"/>
        </w:rPr>
        <w:sectPr w:rsidR="00FD7AAB" w:rsidRPr="00456047" w:rsidSect="00140F35">
          <w:headerReference w:type="even" r:id="rId30"/>
          <w:headerReference w:type="default" r:id="rId31"/>
          <w:footerReference w:type="even" r:id="rId32"/>
          <w:footerReference w:type="default" r:id="rId33"/>
          <w:headerReference w:type="first" r:id="rId34"/>
          <w:footerReference w:type="first" r:id="rId35"/>
          <w:footnotePr>
            <w:numFmt w:val="chicago"/>
            <w:numRestart w:val="eachPage"/>
          </w:footnotePr>
          <w:type w:val="continuous"/>
          <w:pgSz w:w="11907" w:h="16840" w:code="9"/>
          <w:pgMar w:top="1134" w:right="1134" w:bottom="1134" w:left="1134" w:header="142" w:footer="720" w:gutter="0"/>
          <w:cols w:space="284"/>
          <w:titlePg/>
          <w:docGrid w:linePitch="272"/>
        </w:sectPr>
      </w:pPr>
      <w:r>
        <w:rPr>
          <w:rFonts w:cs="Arial"/>
          <w:lang w:val="en-US"/>
        </w:rPr>
        <w:t>references</w:t>
      </w:r>
    </w:p>
    <w:p w14:paraId="68E05B80" w14:textId="77777777" w:rsidR="004252E5" w:rsidRDefault="004252E5" w:rsidP="00140F35">
      <w:pPr>
        <w:pStyle w:val="Maintext"/>
        <w:ind w:left="709" w:hanging="709"/>
        <w:rPr>
          <w:rFonts w:cs="Arial"/>
          <w:lang w:val="en-US"/>
        </w:rPr>
      </w:pPr>
      <w:proofErr w:type="spellStart"/>
      <w:r w:rsidRPr="004252E5">
        <w:rPr>
          <w:rFonts w:cs="Arial"/>
          <w:lang w:val="en-US"/>
        </w:rPr>
        <w:t>Almseidin</w:t>
      </w:r>
      <w:proofErr w:type="spellEnd"/>
      <w:r w:rsidRPr="004252E5">
        <w:rPr>
          <w:rFonts w:cs="Arial"/>
          <w:lang w:val="en-US"/>
        </w:rPr>
        <w:t>, M.</w:t>
      </w:r>
      <w:proofErr w:type="gramStart"/>
      <w:r w:rsidRPr="004252E5">
        <w:rPr>
          <w:rFonts w:cs="Arial"/>
          <w:lang w:val="en-US"/>
        </w:rPr>
        <w:t xml:space="preserve">,  </w:t>
      </w:r>
      <w:proofErr w:type="spellStart"/>
      <w:r w:rsidR="00D12962">
        <w:t>Alrfou</w:t>
      </w:r>
      <w:proofErr w:type="spellEnd"/>
      <w:proofErr w:type="gramEnd"/>
      <w:r w:rsidRPr="004252E5">
        <w:rPr>
          <w:rFonts w:cs="Arial"/>
          <w:lang w:val="en-US"/>
        </w:rPr>
        <w:t xml:space="preserve">, </w:t>
      </w:r>
      <w:r w:rsidR="00D12962">
        <w:rPr>
          <w:rFonts w:cs="Arial"/>
          <w:lang w:val="en-US"/>
        </w:rPr>
        <w:t>K</w:t>
      </w:r>
      <w:r w:rsidRPr="004252E5">
        <w:rPr>
          <w:rFonts w:cs="Arial"/>
          <w:lang w:val="en-US"/>
        </w:rPr>
        <w:t xml:space="preserve">., </w:t>
      </w:r>
      <w:proofErr w:type="spellStart"/>
      <w:r w:rsidRPr="004252E5">
        <w:rPr>
          <w:rFonts w:cs="Arial"/>
          <w:lang w:val="en-US"/>
        </w:rPr>
        <w:t>Alnidami</w:t>
      </w:r>
      <w:proofErr w:type="spellEnd"/>
      <w:r w:rsidRPr="004252E5">
        <w:rPr>
          <w:rFonts w:cs="Arial"/>
          <w:lang w:val="en-US"/>
        </w:rPr>
        <w:t xml:space="preserve"> N.</w:t>
      </w:r>
      <w:r w:rsidR="00D12962">
        <w:rPr>
          <w:rFonts w:cs="Arial"/>
          <w:lang w:val="en-US"/>
        </w:rPr>
        <w:t>,</w:t>
      </w:r>
      <w:r w:rsidRPr="004252E5">
        <w:rPr>
          <w:rFonts w:cs="Arial"/>
          <w:lang w:val="en-US"/>
        </w:rPr>
        <w:t>&amp;</w:t>
      </w:r>
      <w:proofErr w:type="spellStart"/>
      <w:r w:rsidRPr="004252E5">
        <w:rPr>
          <w:rFonts w:cs="Arial"/>
          <w:lang w:val="en-US"/>
        </w:rPr>
        <w:t>Tarawneh</w:t>
      </w:r>
      <w:proofErr w:type="spellEnd"/>
      <w:r w:rsidRPr="004252E5">
        <w:rPr>
          <w:rFonts w:cs="Arial"/>
          <w:lang w:val="en-US"/>
        </w:rPr>
        <w:t xml:space="preserve"> A. (2015). A Comparative Study of Agile Methods: XP versus SCRUM. </w:t>
      </w:r>
      <w:r w:rsidRPr="004252E5">
        <w:rPr>
          <w:rFonts w:cs="Arial"/>
          <w:i/>
          <w:lang w:val="en-US"/>
        </w:rPr>
        <w:t xml:space="preserve">International Journal of Computer Science and Software Engineering, </w:t>
      </w:r>
      <w:r w:rsidR="00140F35">
        <w:rPr>
          <w:rFonts w:cs="Arial"/>
          <w:lang w:val="en-US"/>
        </w:rPr>
        <w:t xml:space="preserve">4(5), </w:t>
      </w:r>
      <w:r w:rsidR="00D12962">
        <w:rPr>
          <w:rFonts w:cs="Arial"/>
          <w:lang w:val="en-US"/>
        </w:rPr>
        <w:t>126-129</w:t>
      </w:r>
      <w:r>
        <w:rPr>
          <w:rFonts w:cs="Arial"/>
          <w:i/>
          <w:lang w:val="en-US"/>
        </w:rPr>
        <w:t>.</w:t>
      </w:r>
    </w:p>
    <w:p w14:paraId="02232DAC" w14:textId="77777777" w:rsidR="00B8347C" w:rsidRDefault="00B8347C" w:rsidP="000F3EFC">
      <w:pPr>
        <w:pStyle w:val="Maintext"/>
        <w:ind w:left="720" w:hanging="720"/>
        <w:rPr>
          <w:rFonts w:cs="Arial"/>
          <w:lang w:val="en-US"/>
        </w:rPr>
      </w:pPr>
      <w:r w:rsidRPr="00B8347C">
        <w:rPr>
          <w:rFonts w:cs="Arial"/>
          <w:lang w:val="en-US"/>
        </w:rPr>
        <w:t xml:space="preserve">Downey, S., &amp; Sutherland, J. (2013). Scrum metrics for </w:t>
      </w:r>
      <w:proofErr w:type="spellStart"/>
      <w:r w:rsidRPr="00B8347C">
        <w:rPr>
          <w:rFonts w:cs="Arial"/>
          <w:lang w:val="en-US"/>
        </w:rPr>
        <w:t>hyperproductive</w:t>
      </w:r>
      <w:proofErr w:type="spellEnd"/>
      <w:r w:rsidRPr="00B8347C">
        <w:rPr>
          <w:rFonts w:cs="Arial"/>
          <w:lang w:val="en-US"/>
        </w:rPr>
        <w:t xml:space="preserve"> teams: how they fly like fighter aircraft. In </w:t>
      </w:r>
      <w:r w:rsidRPr="00B8347C">
        <w:rPr>
          <w:rFonts w:cs="Arial"/>
          <w:i/>
          <w:lang w:val="en-US"/>
        </w:rPr>
        <w:t>System Sciences (HICSS), 2013 46th Hawaii International Conference on</w:t>
      </w:r>
      <w:r w:rsidR="00140F35">
        <w:rPr>
          <w:rFonts w:cs="Arial"/>
          <w:lang w:val="en-US"/>
        </w:rPr>
        <w:t>, 4870-4878</w:t>
      </w:r>
      <w:r w:rsidRPr="00B8347C">
        <w:rPr>
          <w:rFonts w:cs="Arial"/>
          <w:lang w:val="en-US"/>
        </w:rPr>
        <w:t xml:space="preserve">. IEEE. </w:t>
      </w:r>
    </w:p>
    <w:p w14:paraId="1A9BCFBE" w14:textId="77777777" w:rsidR="00B8347C" w:rsidRPr="00B8347C" w:rsidRDefault="00B8347C" w:rsidP="000F3EFC">
      <w:pPr>
        <w:pStyle w:val="Maintext"/>
        <w:ind w:left="720" w:hanging="720"/>
        <w:rPr>
          <w:rFonts w:cs="Arial"/>
          <w:lang w:val="en-US"/>
        </w:rPr>
      </w:pPr>
      <w:proofErr w:type="spellStart"/>
      <w:r w:rsidRPr="00275CD3">
        <w:rPr>
          <w:rFonts w:cs="Arial"/>
          <w:lang w:val="de-DE"/>
          <w:rPrChange w:id="32" w:author="Author">
            <w:rPr>
              <w:rFonts w:cs="Arial"/>
              <w:lang w:val="en-US"/>
            </w:rPr>
          </w:rPrChange>
        </w:rPr>
        <w:t>Düchting</w:t>
      </w:r>
      <w:proofErr w:type="spellEnd"/>
      <w:r w:rsidRPr="00275CD3">
        <w:rPr>
          <w:rFonts w:cs="Arial"/>
          <w:lang w:val="de-DE"/>
          <w:rPrChange w:id="33" w:author="Author">
            <w:rPr>
              <w:rFonts w:cs="Arial"/>
              <w:lang w:val="en-US"/>
            </w:rPr>
          </w:rPrChange>
        </w:rPr>
        <w:t>, M., Zimmermann, D., &amp;</w:t>
      </w:r>
      <w:proofErr w:type="spellStart"/>
      <w:r w:rsidRPr="00275CD3">
        <w:rPr>
          <w:rFonts w:cs="Arial"/>
          <w:lang w:val="de-DE"/>
          <w:rPrChange w:id="34" w:author="Author">
            <w:rPr>
              <w:rFonts w:cs="Arial"/>
              <w:lang w:val="en-US"/>
            </w:rPr>
          </w:rPrChange>
        </w:rPr>
        <w:t>Nebe</w:t>
      </w:r>
      <w:proofErr w:type="spellEnd"/>
      <w:r w:rsidRPr="00275CD3">
        <w:rPr>
          <w:rFonts w:cs="Arial"/>
          <w:lang w:val="de-DE"/>
          <w:rPrChange w:id="35" w:author="Author">
            <w:rPr>
              <w:rFonts w:cs="Arial"/>
              <w:lang w:val="en-US"/>
            </w:rPr>
          </w:rPrChange>
        </w:rPr>
        <w:t xml:space="preserve">, K. (2007). </w:t>
      </w:r>
      <w:r w:rsidRPr="00B8347C">
        <w:rPr>
          <w:rFonts w:cs="Arial"/>
          <w:lang w:val="en-US"/>
        </w:rPr>
        <w:t xml:space="preserve">Incorporating user centered requirement engineering into agile software development. In </w:t>
      </w:r>
      <w:r w:rsidRPr="00B8347C">
        <w:rPr>
          <w:rFonts w:cs="Arial"/>
          <w:i/>
          <w:lang w:val="en-US"/>
        </w:rPr>
        <w:t>Human-computer interaction. Interaction design and usability</w:t>
      </w:r>
      <w:r w:rsidR="00140F35">
        <w:rPr>
          <w:rFonts w:cs="Arial"/>
          <w:lang w:val="en-US"/>
        </w:rPr>
        <w:t>, 58-67</w:t>
      </w:r>
      <w:r w:rsidRPr="00B8347C">
        <w:rPr>
          <w:rFonts w:cs="Arial"/>
          <w:lang w:val="en-US"/>
        </w:rPr>
        <w:t xml:space="preserve">. Berlin: Springer. </w:t>
      </w:r>
    </w:p>
    <w:p w14:paraId="667D5E9A" w14:textId="77777777" w:rsidR="004252E5" w:rsidRDefault="004252E5" w:rsidP="000F3EFC">
      <w:pPr>
        <w:pStyle w:val="Maintext"/>
        <w:ind w:left="720" w:hanging="720"/>
        <w:rPr>
          <w:rFonts w:cs="Arial"/>
          <w:lang w:val="en-US"/>
        </w:rPr>
      </w:pPr>
      <w:r w:rsidRPr="004252E5">
        <w:rPr>
          <w:rFonts w:cs="Arial"/>
          <w:lang w:val="en-US"/>
        </w:rPr>
        <w:t>Kurian, T. (2011).A Fuzzy Based Approach for Estimating Agility of an Embedded Software Process</w:t>
      </w:r>
      <w:r>
        <w:rPr>
          <w:rFonts w:cs="Arial"/>
          <w:lang w:val="en-US"/>
        </w:rPr>
        <w:t>.</w:t>
      </w:r>
      <w:r w:rsidR="00451E6B">
        <w:t xml:space="preserve">Retrieved from </w:t>
      </w:r>
      <w:r w:rsidR="00451E6B" w:rsidRPr="00451E6B">
        <w:t>http://www.siliconindia.com/events/siliconindia_events/Global_Embedded_conf/Globa_Embedded_Conf_PPT_final_tisni.pdf</w:t>
      </w:r>
    </w:p>
    <w:p w14:paraId="72A31BB9" w14:textId="77777777" w:rsidR="00B8347C" w:rsidRPr="006619F8" w:rsidRDefault="00B8347C" w:rsidP="000F3EFC">
      <w:pPr>
        <w:pStyle w:val="Maintext"/>
        <w:ind w:left="720" w:hanging="720"/>
        <w:rPr>
          <w:rFonts w:cs="Arial"/>
          <w:lang w:val="en-US"/>
        </w:rPr>
      </w:pPr>
      <w:r w:rsidRPr="00B8347C">
        <w:rPr>
          <w:rFonts w:cs="Arial"/>
          <w:lang w:val="de-DE"/>
        </w:rPr>
        <w:t xml:space="preserve">Lin, C. T., </w:t>
      </w:r>
      <w:proofErr w:type="spellStart"/>
      <w:r w:rsidRPr="00B8347C">
        <w:rPr>
          <w:rFonts w:cs="Arial"/>
          <w:lang w:val="de-DE"/>
        </w:rPr>
        <w:t>Chiu</w:t>
      </w:r>
      <w:proofErr w:type="spellEnd"/>
      <w:r w:rsidRPr="00B8347C">
        <w:rPr>
          <w:rFonts w:cs="Arial"/>
          <w:lang w:val="de-DE"/>
        </w:rPr>
        <w:t xml:space="preserve">, H., &amp; </w:t>
      </w:r>
      <w:proofErr w:type="spellStart"/>
      <w:r w:rsidRPr="00B8347C">
        <w:rPr>
          <w:rFonts w:cs="Arial"/>
          <w:lang w:val="de-DE"/>
        </w:rPr>
        <w:t>Tseng</w:t>
      </w:r>
      <w:proofErr w:type="spellEnd"/>
      <w:r w:rsidRPr="00B8347C">
        <w:rPr>
          <w:rFonts w:cs="Arial"/>
          <w:lang w:val="de-DE"/>
        </w:rPr>
        <w:t xml:space="preserve">, Y. H. (2006). </w:t>
      </w:r>
      <w:r w:rsidRPr="00B8347C">
        <w:rPr>
          <w:rFonts w:cs="Arial"/>
          <w:lang w:val="en-US"/>
        </w:rPr>
        <w:t xml:space="preserve">Agility evaluation using fuzzy logic. </w:t>
      </w:r>
      <w:r w:rsidRPr="006619F8">
        <w:rPr>
          <w:rFonts w:cs="Arial"/>
          <w:i/>
          <w:lang w:val="en-US"/>
        </w:rPr>
        <w:t>International Journal of Production Economics</w:t>
      </w:r>
      <w:r w:rsidRPr="006619F8">
        <w:rPr>
          <w:rFonts w:cs="Arial"/>
          <w:lang w:val="en-US"/>
        </w:rPr>
        <w:t xml:space="preserve">, 101(2), 353-368. </w:t>
      </w:r>
    </w:p>
    <w:p w14:paraId="766B89FB" w14:textId="77777777" w:rsidR="007E38C8" w:rsidRDefault="007E38C8" w:rsidP="000F3EFC">
      <w:pPr>
        <w:pStyle w:val="Maintext"/>
        <w:ind w:left="720" w:hanging="720"/>
        <w:rPr>
          <w:rFonts w:cs="Arial"/>
          <w:lang w:val="en-US"/>
        </w:rPr>
      </w:pPr>
      <w:proofErr w:type="spellStart"/>
      <w:r w:rsidRPr="007E38C8">
        <w:rPr>
          <w:rFonts w:cs="Arial"/>
          <w:lang w:val="en-US"/>
        </w:rPr>
        <w:t>Mamdani</w:t>
      </w:r>
      <w:proofErr w:type="spellEnd"/>
      <w:r w:rsidRPr="007E38C8">
        <w:rPr>
          <w:rFonts w:cs="Arial"/>
          <w:lang w:val="en-US"/>
        </w:rPr>
        <w:t>, E. H. (1977). Application of fuzzy logic to approximate reasoning using linguis</w:t>
      </w:r>
      <w:r>
        <w:rPr>
          <w:rFonts w:cs="Arial"/>
          <w:lang w:val="en-US"/>
        </w:rPr>
        <w:t xml:space="preserve">tic synthesis. </w:t>
      </w:r>
      <w:r w:rsidRPr="00B8347C">
        <w:rPr>
          <w:rFonts w:cs="Arial"/>
          <w:i/>
          <w:lang w:val="en-US"/>
        </w:rPr>
        <w:t>IEEE Transactions on Computers</w:t>
      </w:r>
      <w:r w:rsidRPr="007E38C8">
        <w:rPr>
          <w:rFonts w:cs="Arial"/>
          <w:lang w:val="en-US"/>
        </w:rPr>
        <w:t xml:space="preserve">, 100(12), 1182-1191. </w:t>
      </w:r>
    </w:p>
    <w:p w14:paraId="1699531A" w14:textId="77777777" w:rsidR="007E38C8" w:rsidRDefault="007E38C8" w:rsidP="000F3EFC">
      <w:pPr>
        <w:pStyle w:val="Maintext"/>
        <w:ind w:left="720" w:hanging="720"/>
        <w:rPr>
          <w:rFonts w:cs="Arial"/>
          <w:lang w:val="en-US"/>
        </w:rPr>
      </w:pPr>
      <w:proofErr w:type="spellStart"/>
      <w:r w:rsidRPr="007E38C8">
        <w:rPr>
          <w:rFonts w:cs="Arial"/>
          <w:lang w:val="en-US"/>
        </w:rPr>
        <w:t>Orłowski</w:t>
      </w:r>
      <w:proofErr w:type="spellEnd"/>
      <w:r w:rsidRPr="007E38C8">
        <w:rPr>
          <w:rFonts w:cs="Arial"/>
          <w:lang w:val="en-US"/>
        </w:rPr>
        <w:t>, C., Bach-</w:t>
      </w:r>
      <w:proofErr w:type="spellStart"/>
      <w:r w:rsidRPr="007E38C8">
        <w:rPr>
          <w:rFonts w:cs="Arial"/>
          <w:lang w:val="en-US"/>
        </w:rPr>
        <w:t>Dąbrowska</w:t>
      </w:r>
      <w:proofErr w:type="spellEnd"/>
      <w:r w:rsidRPr="007E38C8">
        <w:rPr>
          <w:rFonts w:cs="Arial"/>
          <w:lang w:val="en-US"/>
        </w:rPr>
        <w:t xml:space="preserve">, I., </w:t>
      </w:r>
      <w:proofErr w:type="spellStart"/>
      <w:r w:rsidRPr="007E38C8">
        <w:rPr>
          <w:rFonts w:cs="Arial"/>
          <w:lang w:val="en-US"/>
        </w:rPr>
        <w:t>Kapłański</w:t>
      </w:r>
      <w:proofErr w:type="spellEnd"/>
      <w:r w:rsidRPr="007E38C8">
        <w:rPr>
          <w:rFonts w:cs="Arial"/>
          <w:lang w:val="en-US"/>
        </w:rPr>
        <w:t>, P., &amp;</w:t>
      </w:r>
      <w:proofErr w:type="spellStart"/>
      <w:r w:rsidRPr="007E38C8">
        <w:rPr>
          <w:rFonts w:cs="Arial"/>
          <w:lang w:val="en-US"/>
        </w:rPr>
        <w:t>Wysocki</w:t>
      </w:r>
      <w:proofErr w:type="spellEnd"/>
      <w:r w:rsidRPr="007E38C8">
        <w:rPr>
          <w:rFonts w:cs="Arial"/>
          <w:lang w:val="en-US"/>
        </w:rPr>
        <w:t xml:space="preserve">, W. (2014). Hybrid Fuzzy-ontological Project Framework of a Team Work Simulation System. </w:t>
      </w:r>
      <w:r w:rsidRPr="00B8347C">
        <w:rPr>
          <w:rFonts w:cs="Arial"/>
          <w:i/>
          <w:lang w:val="en-US"/>
        </w:rPr>
        <w:t>Procedia Computer Science</w:t>
      </w:r>
      <w:r w:rsidRPr="007E38C8">
        <w:rPr>
          <w:rFonts w:cs="Arial"/>
          <w:lang w:val="en-US"/>
        </w:rPr>
        <w:t>, 35, 1175-1184.</w:t>
      </w:r>
    </w:p>
    <w:p w14:paraId="1315DC19" w14:textId="77777777" w:rsidR="007E38C8" w:rsidRPr="007E38C8" w:rsidRDefault="007E38C8" w:rsidP="000F3EFC">
      <w:pPr>
        <w:pStyle w:val="Maintext"/>
        <w:ind w:left="720" w:hanging="720"/>
        <w:rPr>
          <w:rFonts w:cs="Arial"/>
          <w:lang w:val="en-US"/>
        </w:rPr>
      </w:pPr>
      <w:r w:rsidRPr="007E38C8">
        <w:rPr>
          <w:rFonts w:cs="Arial"/>
          <w:lang w:val="en-US"/>
        </w:rPr>
        <w:t>Ross, T. J. (20</w:t>
      </w:r>
      <w:r>
        <w:rPr>
          <w:rFonts w:cs="Arial"/>
          <w:lang w:val="en-US"/>
        </w:rPr>
        <w:t>10</w:t>
      </w:r>
      <w:r w:rsidRPr="007E38C8">
        <w:rPr>
          <w:rFonts w:cs="Arial"/>
          <w:lang w:val="en-US"/>
        </w:rPr>
        <w:t xml:space="preserve">). </w:t>
      </w:r>
      <w:r w:rsidRPr="007E38C8">
        <w:rPr>
          <w:rFonts w:cs="Arial"/>
          <w:i/>
          <w:lang w:val="en-US"/>
        </w:rPr>
        <w:t>Fuzzy logic with engineering applications</w:t>
      </w:r>
      <w:r>
        <w:rPr>
          <w:rFonts w:cs="Arial"/>
          <w:i/>
          <w:lang w:val="en-US"/>
        </w:rPr>
        <w:t xml:space="preserve"> (</w:t>
      </w:r>
      <w:r w:rsidRPr="007E38C8">
        <w:rPr>
          <w:rFonts w:cs="Arial"/>
          <w:lang w:val="en-US"/>
        </w:rPr>
        <w:t xml:space="preserve">3rd </w:t>
      </w:r>
      <w:proofErr w:type="gramStart"/>
      <w:r w:rsidRPr="007E38C8">
        <w:rPr>
          <w:rFonts w:cs="Arial"/>
          <w:lang w:val="en-US"/>
        </w:rPr>
        <w:t>ed</w:t>
      </w:r>
      <w:proofErr w:type="gramEnd"/>
      <w:r>
        <w:rPr>
          <w:rFonts w:cs="Arial"/>
          <w:lang w:val="en-US"/>
        </w:rPr>
        <w:t>.)</w:t>
      </w:r>
      <w:r w:rsidRPr="007E38C8">
        <w:rPr>
          <w:rFonts w:cs="Arial"/>
          <w:lang w:val="en-US"/>
        </w:rPr>
        <w:t xml:space="preserve">. </w:t>
      </w:r>
      <w:proofErr w:type="spellStart"/>
      <w:r>
        <w:rPr>
          <w:rFonts w:cs="Arial"/>
          <w:lang w:val="en-US"/>
        </w:rPr>
        <w:t>Chichester</w:t>
      </w:r>
      <w:proofErr w:type="spellEnd"/>
      <w:r>
        <w:rPr>
          <w:rFonts w:cs="Arial"/>
          <w:lang w:val="en-US"/>
        </w:rPr>
        <w:t xml:space="preserve">: </w:t>
      </w:r>
      <w:r w:rsidRPr="007E38C8">
        <w:rPr>
          <w:rFonts w:cs="Arial"/>
          <w:lang w:val="en-US"/>
        </w:rPr>
        <w:t>John Wiley &amp; Sons.</w:t>
      </w:r>
    </w:p>
    <w:p w14:paraId="48A961C8" w14:textId="77777777" w:rsidR="00E13473" w:rsidRDefault="00E13473" w:rsidP="000F3EFC">
      <w:pPr>
        <w:pStyle w:val="Maintext"/>
        <w:ind w:left="720" w:hanging="720"/>
        <w:rPr>
          <w:rFonts w:cs="Arial"/>
          <w:lang w:val="en-US"/>
        </w:rPr>
      </w:pPr>
      <w:proofErr w:type="spellStart"/>
      <w:r w:rsidRPr="00E13473">
        <w:rPr>
          <w:rFonts w:cs="Arial"/>
          <w:lang w:val="en-US"/>
        </w:rPr>
        <w:t>Sedehi</w:t>
      </w:r>
      <w:proofErr w:type="spellEnd"/>
      <w:r w:rsidRPr="00E13473">
        <w:rPr>
          <w:rFonts w:cs="Arial"/>
          <w:lang w:val="en-US"/>
        </w:rPr>
        <w:t>, H., &amp;</w:t>
      </w:r>
      <w:proofErr w:type="spellStart"/>
      <w:r w:rsidRPr="00E13473">
        <w:rPr>
          <w:rFonts w:cs="Arial"/>
          <w:lang w:val="en-US"/>
        </w:rPr>
        <w:t>Martano</w:t>
      </w:r>
      <w:proofErr w:type="spellEnd"/>
      <w:r w:rsidRPr="00E13473">
        <w:rPr>
          <w:rFonts w:cs="Arial"/>
          <w:lang w:val="en-US"/>
        </w:rPr>
        <w:t xml:space="preserve">, G. (2012). Metrics to Evaluate &amp; Monitor Agile Based Software Development Projects-A Fuzzy Logic Approach. In </w:t>
      </w:r>
      <w:r w:rsidRPr="00E13473">
        <w:rPr>
          <w:rFonts w:cs="Arial"/>
          <w:i/>
          <w:lang w:val="en-US"/>
        </w:rPr>
        <w:t>Software Measurement and the 2012 Seventh International Conference on Software Process and Product Measurement (IWSM-MENSURA), 2012 Joint Conference of the 22nd International Workshop on</w:t>
      </w:r>
      <w:r w:rsidR="00140F35">
        <w:rPr>
          <w:rFonts w:cs="Arial"/>
          <w:i/>
          <w:lang w:val="en-US"/>
        </w:rPr>
        <w:t xml:space="preserve">, </w:t>
      </w:r>
      <w:r w:rsidR="00140F35">
        <w:rPr>
          <w:rFonts w:cs="Arial"/>
          <w:lang w:val="en-US"/>
        </w:rPr>
        <w:t>99-105</w:t>
      </w:r>
      <w:r w:rsidRPr="00E13473">
        <w:rPr>
          <w:rFonts w:cs="Arial"/>
          <w:lang w:val="en-US"/>
        </w:rPr>
        <w:t>. IEEE.</w:t>
      </w:r>
    </w:p>
    <w:p w14:paraId="25190010" w14:textId="77777777" w:rsidR="00E13473" w:rsidRPr="00E13473" w:rsidRDefault="00E13473" w:rsidP="000F3EFC">
      <w:pPr>
        <w:pStyle w:val="Maintext"/>
        <w:ind w:left="720" w:hanging="720"/>
        <w:rPr>
          <w:rFonts w:cs="Arial"/>
          <w:lang w:val="en-US"/>
        </w:rPr>
      </w:pPr>
      <w:proofErr w:type="spellStart"/>
      <w:r w:rsidRPr="00E13473">
        <w:rPr>
          <w:rFonts w:cs="Arial"/>
          <w:lang w:val="en-US"/>
        </w:rPr>
        <w:t>Sivanandam</w:t>
      </w:r>
      <w:proofErr w:type="spellEnd"/>
      <w:r w:rsidRPr="00E13473">
        <w:rPr>
          <w:rFonts w:cs="Arial"/>
          <w:lang w:val="en-US"/>
        </w:rPr>
        <w:t xml:space="preserve">, S. N., </w:t>
      </w:r>
      <w:proofErr w:type="spellStart"/>
      <w:r w:rsidRPr="00E13473">
        <w:rPr>
          <w:rFonts w:cs="Arial"/>
          <w:lang w:val="en-US"/>
        </w:rPr>
        <w:t>Sumathi</w:t>
      </w:r>
      <w:proofErr w:type="spellEnd"/>
      <w:r w:rsidRPr="00E13473">
        <w:rPr>
          <w:rFonts w:cs="Arial"/>
          <w:lang w:val="en-US"/>
        </w:rPr>
        <w:t>, S., &amp;</w:t>
      </w:r>
      <w:proofErr w:type="spellStart"/>
      <w:r w:rsidRPr="00E13473">
        <w:rPr>
          <w:rFonts w:cs="Arial"/>
          <w:lang w:val="en-US"/>
        </w:rPr>
        <w:t>Deepa</w:t>
      </w:r>
      <w:proofErr w:type="spellEnd"/>
      <w:r w:rsidRPr="00E13473">
        <w:rPr>
          <w:rFonts w:cs="Arial"/>
          <w:lang w:val="en-US"/>
        </w:rPr>
        <w:t xml:space="preserve">, S. N. (2007). </w:t>
      </w:r>
      <w:r w:rsidRPr="00E13473">
        <w:rPr>
          <w:rFonts w:cs="Arial"/>
          <w:i/>
          <w:lang w:val="en-US"/>
        </w:rPr>
        <w:t>Introduction to fuzzy logic using MATLAB</w:t>
      </w:r>
      <w:r w:rsidRPr="00E13473">
        <w:rPr>
          <w:rFonts w:cs="Arial"/>
          <w:lang w:val="en-US"/>
        </w:rPr>
        <w:t xml:space="preserve"> (Vol. 1). Berlin: Springer.</w:t>
      </w:r>
    </w:p>
    <w:p w14:paraId="4B242773" w14:textId="77777777" w:rsidR="00E13473" w:rsidRPr="004252E5" w:rsidRDefault="00E13473" w:rsidP="000F3EFC">
      <w:pPr>
        <w:pStyle w:val="Maintext"/>
        <w:ind w:left="720" w:hanging="720"/>
        <w:rPr>
          <w:rFonts w:cs="Arial"/>
          <w:lang w:val="en-US"/>
        </w:rPr>
      </w:pPr>
      <w:r w:rsidRPr="00E13473">
        <w:rPr>
          <w:rFonts w:cs="Arial"/>
          <w:lang w:val="en-US"/>
        </w:rPr>
        <w:t xml:space="preserve">Sutherland, J., </w:t>
      </w:r>
      <w:proofErr w:type="spellStart"/>
      <w:r w:rsidRPr="00E13473">
        <w:rPr>
          <w:rFonts w:cs="Arial"/>
          <w:lang w:val="en-US"/>
        </w:rPr>
        <w:t>Viktorov</w:t>
      </w:r>
      <w:proofErr w:type="spellEnd"/>
      <w:r w:rsidRPr="00E13473">
        <w:rPr>
          <w:rFonts w:cs="Arial"/>
          <w:lang w:val="en-US"/>
        </w:rPr>
        <w:t>, A., Blount, J., &amp;</w:t>
      </w:r>
      <w:proofErr w:type="spellStart"/>
      <w:r w:rsidRPr="00E13473">
        <w:rPr>
          <w:rFonts w:cs="Arial"/>
          <w:lang w:val="en-US"/>
        </w:rPr>
        <w:t>Puntikov</w:t>
      </w:r>
      <w:proofErr w:type="spellEnd"/>
      <w:r w:rsidRPr="00E13473">
        <w:rPr>
          <w:rFonts w:cs="Arial"/>
          <w:lang w:val="en-US"/>
        </w:rPr>
        <w:t xml:space="preserve">, N. (2007). Distributed scrum: Agile project management with outsourced development teams. In </w:t>
      </w:r>
      <w:r w:rsidRPr="00E13473">
        <w:rPr>
          <w:rFonts w:cs="Arial"/>
          <w:i/>
          <w:lang w:val="en-US"/>
        </w:rPr>
        <w:t xml:space="preserve">System Sciences, 2007. HICSS 2007. </w:t>
      </w:r>
      <w:proofErr w:type="gramStart"/>
      <w:r w:rsidRPr="00E13473">
        <w:rPr>
          <w:rFonts w:cs="Arial"/>
          <w:i/>
          <w:lang w:val="en-US"/>
        </w:rPr>
        <w:t>40th</w:t>
      </w:r>
      <w:proofErr w:type="gramEnd"/>
      <w:r w:rsidRPr="00E13473">
        <w:rPr>
          <w:rFonts w:cs="Arial"/>
          <w:i/>
          <w:lang w:val="en-US"/>
        </w:rPr>
        <w:t xml:space="preserve"> Annual Hawaii International Conference on</w:t>
      </w:r>
      <w:r w:rsidR="00140F35">
        <w:rPr>
          <w:rFonts w:cs="Arial"/>
          <w:lang w:val="en-US"/>
        </w:rPr>
        <w:t>, 274a-274a</w:t>
      </w:r>
      <w:r w:rsidRPr="00E13473">
        <w:rPr>
          <w:rFonts w:cs="Arial"/>
          <w:lang w:val="en-US"/>
        </w:rPr>
        <w:t>. IEEE.</w:t>
      </w:r>
    </w:p>
    <w:p w14:paraId="450A451D" w14:textId="77777777" w:rsidR="00E13473" w:rsidRDefault="00E13473" w:rsidP="000F3EFC">
      <w:pPr>
        <w:pStyle w:val="Maintext"/>
        <w:ind w:left="720" w:hanging="720"/>
        <w:rPr>
          <w:rFonts w:cs="Arial"/>
          <w:lang w:val="en-US"/>
        </w:rPr>
      </w:pPr>
      <w:proofErr w:type="spellStart"/>
      <w:r w:rsidRPr="00E13473">
        <w:rPr>
          <w:rFonts w:cs="Arial"/>
          <w:lang w:val="en-US"/>
        </w:rPr>
        <w:t>Zadeh</w:t>
      </w:r>
      <w:proofErr w:type="spellEnd"/>
      <w:r w:rsidRPr="00E13473">
        <w:rPr>
          <w:rFonts w:cs="Arial"/>
          <w:lang w:val="en-US"/>
        </w:rPr>
        <w:t xml:space="preserve">, L. A. (1965). Fuzzy sets. </w:t>
      </w:r>
      <w:r w:rsidRPr="00E13473">
        <w:rPr>
          <w:rFonts w:cs="Arial"/>
          <w:i/>
          <w:lang w:val="en-US"/>
        </w:rPr>
        <w:t>Information and control</w:t>
      </w:r>
      <w:r w:rsidRPr="00E13473">
        <w:rPr>
          <w:rFonts w:cs="Arial"/>
          <w:lang w:val="en-US"/>
        </w:rPr>
        <w:t>, 8(3), 338-353.</w:t>
      </w:r>
    </w:p>
    <w:p w14:paraId="360A3750" w14:textId="77777777" w:rsidR="00E13473" w:rsidRPr="001C6F1D" w:rsidRDefault="00E13473" w:rsidP="000F3EFC">
      <w:pPr>
        <w:pStyle w:val="Maintext"/>
        <w:ind w:left="720" w:hanging="720"/>
        <w:rPr>
          <w:rFonts w:cs="Arial"/>
          <w:lang w:val="en-US"/>
        </w:rPr>
      </w:pPr>
      <w:proofErr w:type="spellStart"/>
      <w:r w:rsidRPr="00E13473">
        <w:rPr>
          <w:rFonts w:cs="Arial"/>
          <w:lang w:val="en-US"/>
        </w:rPr>
        <w:t>Zadeh</w:t>
      </w:r>
      <w:proofErr w:type="spellEnd"/>
      <w:r w:rsidRPr="00E13473">
        <w:rPr>
          <w:rFonts w:cs="Arial"/>
          <w:lang w:val="en-US"/>
        </w:rPr>
        <w:t xml:space="preserve">, L. A. (2008). Is there a need for fuzzy </w:t>
      </w:r>
      <w:proofErr w:type="spellStart"/>
      <w:r w:rsidRPr="00E13473">
        <w:rPr>
          <w:rFonts w:cs="Arial"/>
          <w:lang w:val="en-US"/>
        </w:rPr>
        <w:t>logic</w:t>
      </w:r>
      <w:proofErr w:type="gramStart"/>
      <w:r w:rsidRPr="00E13473">
        <w:rPr>
          <w:rFonts w:cs="Arial"/>
          <w:lang w:val="en-US"/>
        </w:rPr>
        <w:t>?.</w:t>
      </w:r>
      <w:proofErr w:type="gramEnd"/>
      <w:r w:rsidRPr="00E13473">
        <w:rPr>
          <w:rFonts w:cs="Arial"/>
          <w:i/>
          <w:lang w:val="en-US"/>
        </w:rPr>
        <w:t>Information</w:t>
      </w:r>
      <w:proofErr w:type="spellEnd"/>
      <w:r w:rsidRPr="00E13473">
        <w:rPr>
          <w:rFonts w:cs="Arial"/>
          <w:i/>
          <w:lang w:val="en-US"/>
        </w:rPr>
        <w:t xml:space="preserve"> sciences</w:t>
      </w:r>
      <w:r w:rsidRPr="00E13473">
        <w:rPr>
          <w:rFonts w:cs="Arial"/>
          <w:lang w:val="en-US"/>
        </w:rPr>
        <w:t>, 178(13), 2751-2779.</w:t>
      </w:r>
    </w:p>
    <w:sectPr w:rsidR="00E13473" w:rsidRPr="001C6F1D" w:rsidSect="00127D91">
      <w:type w:val="continuous"/>
      <w:pgSz w:w="11907" w:h="16840" w:code="9"/>
      <w:pgMar w:top="1134" w:right="1134" w:bottom="1134" w:left="1134" w:header="720" w:footer="720" w:gutter="0"/>
      <w:cols w:space="2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hor" w:initials="A">
    <w:p w14:paraId="5BC296F5" w14:textId="77777777" w:rsidR="003A3816" w:rsidRDefault="003A3816">
      <w:pPr>
        <w:pStyle w:val="CommentText"/>
      </w:pPr>
      <w:r>
        <w:rPr>
          <w:rStyle w:val="CommentReference"/>
        </w:rPr>
        <w:annotationRef/>
      </w:r>
      <w:proofErr w:type="spellStart"/>
      <w:r>
        <w:rPr>
          <w:rStyle w:val="CommentReference"/>
        </w:rPr>
        <w:t>Promeniti</w:t>
      </w:r>
      <w:proofErr w:type="spellEnd"/>
      <w:r>
        <w:rPr>
          <w:rStyle w:val="CommentReference"/>
        </w:rPr>
        <w:t xml:space="preserve"> </w:t>
      </w:r>
      <w:proofErr w:type="spellStart"/>
      <w:r>
        <w:rPr>
          <w:rStyle w:val="CommentReference"/>
        </w:rPr>
        <w:t>vreme</w:t>
      </w:r>
      <w:proofErr w:type="spellEnd"/>
      <w:r>
        <w:rPr>
          <w:rStyle w:val="CommentReference"/>
        </w:rPr>
        <w:t xml:space="preserve">. U </w:t>
      </w:r>
      <w:proofErr w:type="spellStart"/>
      <w:r>
        <w:rPr>
          <w:rStyle w:val="CommentReference"/>
        </w:rPr>
        <w:t>radu</w:t>
      </w:r>
      <w:proofErr w:type="spellEnd"/>
      <w:r>
        <w:rPr>
          <w:rStyle w:val="CommentReference"/>
        </w:rPr>
        <w:t xml:space="preserve"> je </w:t>
      </w:r>
      <w:proofErr w:type="spellStart"/>
      <w:r>
        <w:rPr>
          <w:rStyle w:val="CommentReference"/>
        </w:rPr>
        <w:t>urađeno</w:t>
      </w:r>
      <w:proofErr w:type="spellEnd"/>
      <w:proofErr w:type="gramStart"/>
      <w:r w:rsidR="00742291">
        <w:rPr>
          <w:rStyle w:val="CommentReference"/>
        </w:rPr>
        <w:t>…</w:t>
      </w:r>
      <w:r>
        <w:rPr>
          <w:rStyle w:val="CommentReference"/>
        </w:rPr>
        <w:t>(</w:t>
      </w:r>
      <w:proofErr w:type="spellStart"/>
      <w:proofErr w:type="gramEnd"/>
      <w:r>
        <w:t>prošlo</w:t>
      </w:r>
      <w:proofErr w:type="spellEnd"/>
      <w:r>
        <w:t xml:space="preserve"> </w:t>
      </w:r>
      <w:proofErr w:type="spellStart"/>
      <w:r>
        <w:t>vreme</w:t>
      </w:r>
      <w:proofErr w:type="spellEnd"/>
      <w:r>
        <w:t>)</w:t>
      </w:r>
    </w:p>
  </w:comment>
  <w:comment w:id="5" w:author="Author" w:initials="A">
    <w:p w14:paraId="13326CD2" w14:textId="1085636C" w:rsidR="00DF1025" w:rsidRDefault="00DF1025">
      <w:pPr>
        <w:pStyle w:val="CommentText"/>
      </w:pPr>
      <w:r>
        <w:rPr>
          <w:rStyle w:val="CommentReference"/>
        </w:rPr>
        <w:annotationRef/>
      </w:r>
    </w:p>
  </w:comment>
  <w:comment w:id="6" w:author="Author" w:initials="A">
    <w:p w14:paraId="6990AEE6" w14:textId="6E9290C2" w:rsidR="005824B7" w:rsidRDefault="005824B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C296F5" w15:done="0"/>
  <w15:commentEx w15:paraId="13326CD2" w15:paraIdParent="5BC296F5" w15:done="0"/>
  <w15:commentEx w15:paraId="6990AEE6" w15:paraIdParent="5BC296F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1F8BA" w14:textId="77777777" w:rsidR="003765A9" w:rsidRDefault="003765A9">
      <w:r>
        <w:separator/>
      </w:r>
    </w:p>
  </w:endnote>
  <w:endnote w:type="continuationSeparator" w:id="0">
    <w:p w14:paraId="56DD82FB" w14:textId="77777777" w:rsidR="003765A9" w:rsidRDefault="0037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403F" w14:textId="77777777" w:rsidR="00313CF2" w:rsidRDefault="00313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874FC" w14:textId="77777777" w:rsidR="00313CF2" w:rsidRDefault="00313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3234F" w14:textId="77777777" w:rsidR="00313CF2" w:rsidRDefault="00313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1D7B1" w14:textId="77777777" w:rsidR="003765A9" w:rsidRDefault="003765A9">
      <w:r>
        <w:separator/>
      </w:r>
    </w:p>
  </w:footnote>
  <w:footnote w:type="continuationSeparator" w:id="0">
    <w:p w14:paraId="657140E8" w14:textId="77777777" w:rsidR="003765A9" w:rsidRDefault="00376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BEBD" w14:textId="77777777" w:rsidR="00313CF2" w:rsidRDefault="00313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5092" w14:textId="77777777" w:rsidR="00313CF2" w:rsidRDefault="00313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990AE" w14:textId="13682456" w:rsidR="00140F35" w:rsidRDefault="004D18DE">
    <w:pPr>
      <w:pStyle w:val="Header"/>
    </w:pPr>
    <w:r w:rsidRPr="008F7426">
      <w:rPr>
        <w:noProof/>
      </w:rPr>
      <w:drawing>
        <wp:inline distT="0" distB="0" distL="0" distR="0" wp14:anchorId="35780018" wp14:editId="0EF97773">
          <wp:extent cx="5768340" cy="899160"/>
          <wp:effectExtent l="0" t="0" r="0" b="0"/>
          <wp:docPr id="13" name="Picture 1" descr="logosaj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jt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8340" cy="899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2204"/>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F4FED"/>
    <w:multiLevelType w:val="multilevel"/>
    <w:tmpl w:val="C29A22D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6E6E4C"/>
    <w:multiLevelType w:val="hybridMultilevel"/>
    <w:tmpl w:val="664493B4"/>
    <w:lvl w:ilvl="0" w:tplc="4BB0EC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3D01D7"/>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B52321"/>
    <w:multiLevelType w:val="singleLevel"/>
    <w:tmpl w:val="BBC0428A"/>
    <w:lvl w:ilvl="0">
      <w:start w:val="2"/>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C6513AF"/>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415B5D"/>
    <w:multiLevelType w:val="hybridMultilevel"/>
    <w:tmpl w:val="8500DEFE"/>
    <w:lvl w:ilvl="0" w:tplc="27E6060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6F269F"/>
    <w:multiLevelType w:val="hybridMultilevel"/>
    <w:tmpl w:val="4BDCA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37B10F3"/>
    <w:multiLevelType w:val="singleLevel"/>
    <w:tmpl w:val="BBC0428A"/>
    <w:lvl w:ilvl="0">
      <w:start w:val="2"/>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463B786A"/>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CE73DC"/>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507C46"/>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6B6F2E"/>
    <w:multiLevelType w:val="hybridMultilevel"/>
    <w:tmpl w:val="FCD8B74E"/>
    <w:lvl w:ilvl="0" w:tplc="6A407DDC">
      <w:start w:val="1"/>
      <w:numFmt w:val="decimal"/>
      <w:pStyle w:val="Referenc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936E9B"/>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090396"/>
    <w:multiLevelType w:val="hybridMultilevel"/>
    <w:tmpl w:val="C1EADCA4"/>
    <w:lvl w:ilvl="0" w:tplc="DE8891F4">
      <w:start w:val="1"/>
      <w:numFmt w:val="bullet"/>
      <w:pStyle w:val="Bullet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BF032F"/>
    <w:multiLevelType w:val="hybridMultilevel"/>
    <w:tmpl w:val="99CA8056"/>
    <w:lvl w:ilvl="0" w:tplc="081A0001">
      <w:start w:val="1"/>
      <w:numFmt w:val="bullet"/>
      <w:lvlText w:val=""/>
      <w:lvlJc w:val="left"/>
      <w:pPr>
        <w:ind w:left="360" w:hanging="360"/>
      </w:pPr>
      <w:rPr>
        <w:rFonts w:ascii="Symbol" w:hAnsi="Symbol" w:hint="default"/>
      </w:rPr>
    </w:lvl>
    <w:lvl w:ilvl="1" w:tplc="081A0003" w:tentative="1">
      <w:start w:val="1"/>
      <w:numFmt w:val="bullet"/>
      <w:lvlText w:val="o"/>
      <w:lvlJc w:val="left"/>
      <w:pPr>
        <w:ind w:left="1080" w:hanging="360"/>
      </w:pPr>
      <w:rPr>
        <w:rFonts w:ascii="Courier New" w:hAnsi="Courier New" w:cs="Courier New" w:hint="default"/>
      </w:rPr>
    </w:lvl>
    <w:lvl w:ilvl="2" w:tplc="081A0005" w:tentative="1">
      <w:start w:val="1"/>
      <w:numFmt w:val="bullet"/>
      <w:lvlText w:val=""/>
      <w:lvlJc w:val="left"/>
      <w:pPr>
        <w:ind w:left="1800" w:hanging="360"/>
      </w:pPr>
      <w:rPr>
        <w:rFonts w:ascii="Wingdings" w:hAnsi="Wingdings" w:hint="default"/>
      </w:rPr>
    </w:lvl>
    <w:lvl w:ilvl="3" w:tplc="081A0001" w:tentative="1">
      <w:start w:val="1"/>
      <w:numFmt w:val="bullet"/>
      <w:lvlText w:val=""/>
      <w:lvlJc w:val="left"/>
      <w:pPr>
        <w:ind w:left="2520" w:hanging="360"/>
      </w:pPr>
      <w:rPr>
        <w:rFonts w:ascii="Symbol" w:hAnsi="Symbol" w:hint="default"/>
      </w:rPr>
    </w:lvl>
    <w:lvl w:ilvl="4" w:tplc="081A0003" w:tentative="1">
      <w:start w:val="1"/>
      <w:numFmt w:val="bullet"/>
      <w:lvlText w:val="o"/>
      <w:lvlJc w:val="left"/>
      <w:pPr>
        <w:ind w:left="3240" w:hanging="360"/>
      </w:pPr>
      <w:rPr>
        <w:rFonts w:ascii="Courier New" w:hAnsi="Courier New" w:cs="Courier New" w:hint="default"/>
      </w:rPr>
    </w:lvl>
    <w:lvl w:ilvl="5" w:tplc="081A0005" w:tentative="1">
      <w:start w:val="1"/>
      <w:numFmt w:val="bullet"/>
      <w:lvlText w:val=""/>
      <w:lvlJc w:val="left"/>
      <w:pPr>
        <w:ind w:left="3960" w:hanging="360"/>
      </w:pPr>
      <w:rPr>
        <w:rFonts w:ascii="Wingdings" w:hAnsi="Wingdings" w:hint="default"/>
      </w:rPr>
    </w:lvl>
    <w:lvl w:ilvl="6" w:tplc="081A0001" w:tentative="1">
      <w:start w:val="1"/>
      <w:numFmt w:val="bullet"/>
      <w:lvlText w:val=""/>
      <w:lvlJc w:val="left"/>
      <w:pPr>
        <w:ind w:left="4680" w:hanging="360"/>
      </w:pPr>
      <w:rPr>
        <w:rFonts w:ascii="Symbol" w:hAnsi="Symbol" w:hint="default"/>
      </w:rPr>
    </w:lvl>
    <w:lvl w:ilvl="7" w:tplc="081A0003" w:tentative="1">
      <w:start w:val="1"/>
      <w:numFmt w:val="bullet"/>
      <w:lvlText w:val="o"/>
      <w:lvlJc w:val="left"/>
      <w:pPr>
        <w:ind w:left="5400" w:hanging="360"/>
      </w:pPr>
      <w:rPr>
        <w:rFonts w:ascii="Courier New" w:hAnsi="Courier New" w:cs="Courier New" w:hint="default"/>
      </w:rPr>
    </w:lvl>
    <w:lvl w:ilvl="8" w:tplc="081A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3"/>
  </w:num>
  <w:num w:numId="5">
    <w:abstractNumId w:val="10"/>
  </w:num>
  <w:num w:numId="6">
    <w:abstractNumId w:val="0"/>
  </w:num>
  <w:num w:numId="7">
    <w:abstractNumId w:val="3"/>
  </w:num>
  <w:num w:numId="8">
    <w:abstractNumId w:val="11"/>
  </w:num>
  <w:num w:numId="9">
    <w:abstractNumId w:val="9"/>
  </w:num>
  <w:num w:numId="10">
    <w:abstractNumId w:val="5"/>
  </w:num>
  <w:num w:numId="11">
    <w:abstractNumId w:val="14"/>
  </w:num>
  <w:num w:numId="12">
    <w:abstractNumId w:val="1"/>
  </w:num>
  <w:num w:numId="13">
    <w:abstractNumId w:val="12"/>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E3tTQ0NLMwNTc2NTFQ0lEKTi0uzszPAykwrwUAij16PiwAAAA="/>
  </w:docVars>
  <w:rsids>
    <w:rsidRoot w:val="001E63AD"/>
    <w:rsid w:val="000046DE"/>
    <w:rsid w:val="000065A0"/>
    <w:rsid w:val="00011F82"/>
    <w:rsid w:val="000169B3"/>
    <w:rsid w:val="00020D2F"/>
    <w:rsid w:val="00034808"/>
    <w:rsid w:val="00034CF2"/>
    <w:rsid w:val="000366B7"/>
    <w:rsid w:val="00040B3F"/>
    <w:rsid w:val="00045403"/>
    <w:rsid w:val="000457E9"/>
    <w:rsid w:val="00045BB3"/>
    <w:rsid w:val="000476A2"/>
    <w:rsid w:val="00061C5B"/>
    <w:rsid w:val="00063841"/>
    <w:rsid w:val="00065144"/>
    <w:rsid w:val="00065C0B"/>
    <w:rsid w:val="00066999"/>
    <w:rsid w:val="0007220E"/>
    <w:rsid w:val="00073137"/>
    <w:rsid w:val="00074DE5"/>
    <w:rsid w:val="00077BEC"/>
    <w:rsid w:val="00090387"/>
    <w:rsid w:val="000A1246"/>
    <w:rsid w:val="000B292B"/>
    <w:rsid w:val="000B541D"/>
    <w:rsid w:val="000B6911"/>
    <w:rsid w:val="000C70F5"/>
    <w:rsid w:val="000C7B10"/>
    <w:rsid w:val="000D499C"/>
    <w:rsid w:val="000D6DE3"/>
    <w:rsid w:val="000E2FE1"/>
    <w:rsid w:val="000E312B"/>
    <w:rsid w:val="000E49AA"/>
    <w:rsid w:val="000E52FE"/>
    <w:rsid w:val="000F3EFC"/>
    <w:rsid w:val="000F49CD"/>
    <w:rsid w:val="001025A5"/>
    <w:rsid w:val="00103C36"/>
    <w:rsid w:val="00112BD4"/>
    <w:rsid w:val="0011343F"/>
    <w:rsid w:val="00123CF6"/>
    <w:rsid w:val="00124F1E"/>
    <w:rsid w:val="00127531"/>
    <w:rsid w:val="00127D91"/>
    <w:rsid w:val="00132909"/>
    <w:rsid w:val="00136268"/>
    <w:rsid w:val="00140F35"/>
    <w:rsid w:val="001421DD"/>
    <w:rsid w:val="00142FA8"/>
    <w:rsid w:val="00144E71"/>
    <w:rsid w:val="00146739"/>
    <w:rsid w:val="00160079"/>
    <w:rsid w:val="00160B2D"/>
    <w:rsid w:val="00170282"/>
    <w:rsid w:val="00170768"/>
    <w:rsid w:val="00173314"/>
    <w:rsid w:val="00176AE0"/>
    <w:rsid w:val="00183E30"/>
    <w:rsid w:val="001869E5"/>
    <w:rsid w:val="00186BB1"/>
    <w:rsid w:val="001979F3"/>
    <w:rsid w:val="001A5DFA"/>
    <w:rsid w:val="001B0AFF"/>
    <w:rsid w:val="001B2880"/>
    <w:rsid w:val="001B2B62"/>
    <w:rsid w:val="001B3623"/>
    <w:rsid w:val="001B522C"/>
    <w:rsid w:val="001B5A1F"/>
    <w:rsid w:val="001B63FA"/>
    <w:rsid w:val="001C67E2"/>
    <w:rsid w:val="001C6F1D"/>
    <w:rsid w:val="001D5741"/>
    <w:rsid w:val="001E28B9"/>
    <w:rsid w:val="001E5EA6"/>
    <w:rsid w:val="001E63AD"/>
    <w:rsid w:val="001F1E96"/>
    <w:rsid w:val="001F1F14"/>
    <w:rsid w:val="00204134"/>
    <w:rsid w:val="00220570"/>
    <w:rsid w:val="00223F3A"/>
    <w:rsid w:val="00224537"/>
    <w:rsid w:val="00225F31"/>
    <w:rsid w:val="00226474"/>
    <w:rsid w:val="00230FDD"/>
    <w:rsid w:val="00231942"/>
    <w:rsid w:val="00247E73"/>
    <w:rsid w:val="00251ACD"/>
    <w:rsid w:val="00251CD3"/>
    <w:rsid w:val="00270455"/>
    <w:rsid w:val="002740AE"/>
    <w:rsid w:val="00275CD3"/>
    <w:rsid w:val="00281100"/>
    <w:rsid w:val="00290801"/>
    <w:rsid w:val="002A75FE"/>
    <w:rsid w:val="002B21A4"/>
    <w:rsid w:val="002B5786"/>
    <w:rsid w:val="002B5A44"/>
    <w:rsid w:val="002B7821"/>
    <w:rsid w:val="002C2332"/>
    <w:rsid w:val="002C7681"/>
    <w:rsid w:val="002D0E86"/>
    <w:rsid w:val="002D0FDB"/>
    <w:rsid w:val="002D181C"/>
    <w:rsid w:val="002F0E57"/>
    <w:rsid w:val="002F33B1"/>
    <w:rsid w:val="002F4CB7"/>
    <w:rsid w:val="002F52D3"/>
    <w:rsid w:val="00301F0D"/>
    <w:rsid w:val="0030651F"/>
    <w:rsid w:val="00307318"/>
    <w:rsid w:val="0031175D"/>
    <w:rsid w:val="003119F4"/>
    <w:rsid w:val="00313CF2"/>
    <w:rsid w:val="00314FD8"/>
    <w:rsid w:val="00321276"/>
    <w:rsid w:val="00321D26"/>
    <w:rsid w:val="00325654"/>
    <w:rsid w:val="00334DCD"/>
    <w:rsid w:val="00336829"/>
    <w:rsid w:val="00340A26"/>
    <w:rsid w:val="00342C5B"/>
    <w:rsid w:val="00346CFF"/>
    <w:rsid w:val="0034742A"/>
    <w:rsid w:val="003476A8"/>
    <w:rsid w:val="003517EA"/>
    <w:rsid w:val="003525B5"/>
    <w:rsid w:val="00352E80"/>
    <w:rsid w:val="00353DF9"/>
    <w:rsid w:val="00356994"/>
    <w:rsid w:val="00356A43"/>
    <w:rsid w:val="00357CA5"/>
    <w:rsid w:val="00364CCC"/>
    <w:rsid w:val="00366A0D"/>
    <w:rsid w:val="00366D8C"/>
    <w:rsid w:val="00367272"/>
    <w:rsid w:val="003765A9"/>
    <w:rsid w:val="0038210E"/>
    <w:rsid w:val="003905B7"/>
    <w:rsid w:val="00392371"/>
    <w:rsid w:val="00392562"/>
    <w:rsid w:val="00393C7B"/>
    <w:rsid w:val="00393E5A"/>
    <w:rsid w:val="00396FA4"/>
    <w:rsid w:val="003A1623"/>
    <w:rsid w:val="003A3816"/>
    <w:rsid w:val="003A3B53"/>
    <w:rsid w:val="003A55D6"/>
    <w:rsid w:val="003B1A3E"/>
    <w:rsid w:val="003B5CD5"/>
    <w:rsid w:val="003C2277"/>
    <w:rsid w:val="003D19A7"/>
    <w:rsid w:val="003D1DA6"/>
    <w:rsid w:val="003D7E3C"/>
    <w:rsid w:val="003E245E"/>
    <w:rsid w:val="003E4E25"/>
    <w:rsid w:val="003F12A3"/>
    <w:rsid w:val="003F3202"/>
    <w:rsid w:val="00403BCE"/>
    <w:rsid w:val="00416508"/>
    <w:rsid w:val="00417CE1"/>
    <w:rsid w:val="004215E6"/>
    <w:rsid w:val="004252E5"/>
    <w:rsid w:val="00436C37"/>
    <w:rsid w:val="00445DB9"/>
    <w:rsid w:val="00451A2B"/>
    <w:rsid w:val="00451B23"/>
    <w:rsid w:val="00451E6B"/>
    <w:rsid w:val="00456047"/>
    <w:rsid w:val="00460F1C"/>
    <w:rsid w:val="00463A18"/>
    <w:rsid w:val="004708D6"/>
    <w:rsid w:val="004722EB"/>
    <w:rsid w:val="0048295B"/>
    <w:rsid w:val="004839B0"/>
    <w:rsid w:val="0048673F"/>
    <w:rsid w:val="00491BF6"/>
    <w:rsid w:val="004A319B"/>
    <w:rsid w:val="004B0B08"/>
    <w:rsid w:val="004C21A7"/>
    <w:rsid w:val="004C5523"/>
    <w:rsid w:val="004C6F20"/>
    <w:rsid w:val="004D10FA"/>
    <w:rsid w:val="004D18DE"/>
    <w:rsid w:val="004D52FA"/>
    <w:rsid w:val="004E1F48"/>
    <w:rsid w:val="004F5321"/>
    <w:rsid w:val="00500421"/>
    <w:rsid w:val="00502049"/>
    <w:rsid w:val="00507ECD"/>
    <w:rsid w:val="005101F0"/>
    <w:rsid w:val="00511A4E"/>
    <w:rsid w:val="00511FEB"/>
    <w:rsid w:val="0051284F"/>
    <w:rsid w:val="00515683"/>
    <w:rsid w:val="0052374D"/>
    <w:rsid w:val="00530958"/>
    <w:rsid w:val="0053287F"/>
    <w:rsid w:val="00540B95"/>
    <w:rsid w:val="0055040A"/>
    <w:rsid w:val="0055084A"/>
    <w:rsid w:val="005625CB"/>
    <w:rsid w:val="00567FB4"/>
    <w:rsid w:val="00570F21"/>
    <w:rsid w:val="00570F69"/>
    <w:rsid w:val="00571EF0"/>
    <w:rsid w:val="005728BC"/>
    <w:rsid w:val="005731B5"/>
    <w:rsid w:val="0057333F"/>
    <w:rsid w:val="0057528E"/>
    <w:rsid w:val="005801C3"/>
    <w:rsid w:val="00580B31"/>
    <w:rsid w:val="005824B7"/>
    <w:rsid w:val="005855E5"/>
    <w:rsid w:val="005945A4"/>
    <w:rsid w:val="005A3847"/>
    <w:rsid w:val="005A622B"/>
    <w:rsid w:val="005B253F"/>
    <w:rsid w:val="005D1802"/>
    <w:rsid w:val="005D688B"/>
    <w:rsid w:val="005D6A16"/>
    <w:rsid w:val="005D7A20"/>
    <w:rsid w:val="005E2371"/>
    <w:rsid w:val="00603AD1"/>
    <w:rsid w:val="00610046"/>
    <w:rsid w:val="00611581"/>
    <w:rsid w:val="00622B03"/>
    <w:rsid w:val="00625EC6"/>
    <w:rsid w:val="0064086C"/>
    <w:rsid w:val="006619F8"/>
    <w:rsid w:val="00664499"/>
    <w:rsid w:val="006747BA"/>
    <w:rsid w:val="00675A82"/>
    <w:rsid w:val="006809EB"/>
    <w:rsid w:val="00680E75"/>
    <w:rsid w:val="00681D35"/>
    <w:rsid w:val="00682152"/>
    <w:rsid w:val="0068299D"/>
    <w:rsid w:val="006A37F3"/>
    <w:rsid w:val="006B0C99"/>
    <w:rsid w:val="006B4FE7"/>
    <w:rsid w:val="006B60F5"/>
    <w:rsid w:val="006B77B1"/>
    <w:rsid w:val="006B7D4D"/>
    <w:rsid w:val="006C1076"/>
    <w:rsid w:val="006C799D"/>
    <w:rsid w:val="006D1A9B"/>
    <w:rsid w:val="006D4F0F"/>
    <w:rsid w:val="006D7857"/>
    <w:rsid w:val="006E06D4"/>
    <w:rsid w:val="006E2907"/>
    <w:rsid w:val="006F20AA"/>
    <w:rsid w:val="006F3109"/>
    <w:rsid w:val="006F6F42"/>
    <w:rsid w:val="0070070A"/>
    <w:rsid w:val="00705A6A"/>
    <w:rsid w:val="00706E2C"/>
    <w:rsid w:val="00725316"/>
    <w:rsid w:val="00726559"/>
    <w:rsid w:val="00727BAD"/>
    <w:rsid w:val="007304F6"/>
    <w:rsid w:val="00731FFC"/>
    <w:rsid w:val="0073595B"/>
    <w:rsid w:val="00742291"/>
    <w:rsid w:val="00742332"/>
    <w:rsid w:val="00742D49"/>
    <w:rsid w:val="00744112"/>
    <w:rsid w:val="00745092"/>
    <w:rsid w:val="00745ADB"/>
    <w:rsid w:val="007505CF"/>
    <w:rsid w:val="00750C80"/>
    <w:rsid w:val="00753B5D"/>
    <w:rsid w:val="00761C3B"/>
    <w:rsid w:val="00765358"/>
    <w:rsid w:val="00767C6C"/>
    <w:rsid w:val="00770A76"/>
    <w:rsid w:val="00774506"/>
    <w:rsid w:val="00776725"/>
    <w:rsid w:val="007773AF"/>
    <w:rsid w:val="00777F12"/>
    <w:rsid w:val="007817D6"/>
    <w:rsid w:val="00782671"/>
    <w:rsid w:val="007910B5"/>
    <w:rsid w:val="00795A3D"/>
    <w:rsid w:val="007A4497"/>
    <w:rsid w:val="007B219F"/>
    <w:rsid w:val="007B2F5E"/>
    <w:rsid w:val="007C2405"/>
    <w:rsid w:val="007C7C6A"/>
    <w:rsid w:val="007D0E88"/>
    <w:rsid w:val="007D3AA9"/>
    <w:rsid w:val="007D63C3"/>
    <w:rsid w:val="007D727E"/>
    <w:rsid w:val="007E20FB"/>
    <w:rsid w:val="007E38C8"/>
    <w:rsid w:val="007E51C0"/>
    <w:rsid w:val="007E7867"/>
    <w:rsid w:val="007F02EC"/>
    <w:rsid w:val="0080498D"/>
    <w:rsid w:val="00813AA4"/>
    <w:rsid w:val="00823757"/>
    <w:rsid w:val="008242EE"/>
    <w:rsid w:val="00830497"/>
    <w:rsid w:val="00835B4B"/>
    <w:rsid w:val="00836A09"/>
    <w:rsid w:val="008416D2"/>
    <w:rsid w:val="00844320"/>
    <w:rsid w:val="008446F3"/>
    <w:rsid w:val="00860E53"/>
    <w:rsid w:val="00860FEE"/>
    <w:rsid w:val="00863A2D"/>
    <w:rsid w:val="008734B2"/>
    <w:rsid w:val="00873C21"/>
    <w:rsid w:val="008834E5"/>
    <w:rsid w:val="00883BBB"/>
    <w:rsid w:val="00894841"/>
    <w:rsid w:val="008A60E5"/>
    <w:rsid w:val="008B4298"/>
    <w:rsid w:val="008B5D3E"/>
    <w:rsid w:val="008B68FE"/>
    <w:rsid w:val="008C2C6B"/>
    <w:rsid w:val="008C3DB9"/>
    <w:rsid w:val="008C56AA"/>
    <w:rsid w:val="008C6887"/>
    <w:rsid w:val="008D4950"/>
    <w:rsid w:val="008D7234"/>
    <w:rsid w:val="008F0B40"/>
    <w:rsid w:val="008F763B"/>
    <w:rsid w:val="0090012C"/>
    <w:rsid w:val="00901A2A"/>
    <w:rsid w:val="00905036"/>
    <w:rsid w:val="00907B3B"/>
    <w:rsid w:val="009105FB"/>
    <w:rsid w:val="009302F3"/>
    <w:rsid w:val="00934FD6"/>
    <w:rsid w:val="0093571E"/>
    <w:rsid w:val="00936BCA"/>
    <w:rsid w:val="009427FF"/>
    <w:rsid w:val="00943A25"/>
    <w:rsid w:val="00945BA0"/>
    <w:rsid w:val="00950DE8"/>
    <w:rsid w:val="00952010"/>
    <w:rsid w:val="00953DA9"/>
    <w:rsid w:val="009577AA"/>
    <w:rsid w:val="0096443C"/>
    <w:rsid w:val="009679C7"/>
    <w:rsid w:val="00967EFE"/>
    <w:rsid w:val="009747D3"/>
    <w:rsid w:val="00984409"/>
    <w:rsid w:val="00987C4B"/>
    <w:rsid w:val="00990FFD"/>
    <w:rsid w:val="009B42A1"/>
    <w:rsid w:val="009C580C"/>
    <w:rsid w:val="009D1001"/>
    <w:rsid w:val="009D3E88"/>
    <w:rsid w:val="009D7798"/>
    <w:rsid w:val="009F788C"/>
    <w:rsid w:val="00A00673"/>
    <w:rsid w:val="00A039B7"/>
    <w:rsid w:val="00A06F2C"/>
    <w:rsid w:val="00A103A4"/>
    <w:rsid w:val="00A31542"/>
    <w:rsid w:val="00A347A8"/>
    <w:rsid w:val="00A3734A"/>
    <w:rsid w:val="00A46063"/>
    <w:rsid w:val="00A50D86"/>
    <w:rsid w:val="00A543CF"/>
    <w:rsid w:val="00A545D5"/>
    <w:rsid w:val="00A6141A"/>
    <w:rsid w:val="00A61434"/>
    <w:rsid w:val="00A72A3F"/>
    <w:rsid w:val="00A74ADD"/>
    <w:rsid w:val="00A75A2E"/>
    <w:rsid w:val="00A9050A"/>
    <w:rsid w:val="00A917FE"/>
    <w:rsid w:val="00A92726"/>
    <w:rsid w:val="00AA2A2D"/>
    <w:rsid w:val="00AA40EF"/>
    <w:rsid w:val="00AB02EE"/>
    <w:rsid w:val="00AB11E5"/>
    <w:rsid w:val="00AB5FBE"/>
    <w:rsid w:val="00AB7E6D"/>
    <w:rsid w:val="00AC00B1"/>
    <w:rsid w:val="00AC153A"/>
    <w:rsid w:val="00AC40B3"/>
    <w:rsid w:val="00AC6CAD"/>
    <w:rsid w:val="00AD5266"/>
    <w:rsid w:val="00AE2538"/>
    <w:rsid w:val="00AF163F"/>
    <w:rsid w:val="00AF2804"/>
    <w:rsid w:val="00AF360C"/>
    <w:rsid w:val="00AF3EDE"/>
    <w:rsid w:val="00AF5A5D"/>
    <w:rsid w:val="00B1667B"/>
    <w:rsid w:val="00B20E28"/>
    <w:rsid w:val="00B21092"/>
    <w:rsid w:val="00B21F00"/>
    <w:rsid w:val="00B21F81"/>
    <w:rsid w:val="00B23784"/>
    <w:rsid w:val="00B30467"/>
    <w:rsid w:val="00B304FC"/>
    <w:rsid w:val="00B30980"/>
    <w:rsid w:val="00B321A6"/>
    <w:rsid w:val="00B33C9B"/>
    <w:rsid w:val="00B33F35"/>
    <w:rsid w:val="00B359F9"/>
    <w:rsid w:val="00B36F46"/>
    <w:rsid w:val="00B42D08"/>
    <w:rsid w:val="00B4519F"/>
    <w:rsid w:val="00B531D4"/>
    <w:rsid w:val="00B550CE"/>
    <w:rsid w:val="00B56F04"/>
    <w:rsid w:val="00B57553"/>
    <w:rsid w:val="00B64D9D"/>
    <w:rsid w:val="00B66408"/>
    <w:rsid w:val="00B8347C"/>
    <w:rsid w:val="00B849C3"/>
    <w:rsid w:val="00B856A8"/>
    <w:rsid w:val="00B85D87"/>
    <w:rsid w:val="00B85F15"/>
    <w:rsid w:val="00B873FF"/>
    <w:rsid w:val="00B95BAF"/>
    <w:rsid w:val="00BA19D8"/>
    <w:rsid w:val="00BB6DAC"/>
    <w:rsid w:val="00BC1CF1"/>
    <w:rsid w:val="00BC288F"/>
    <w:rsid w:val="00BD6992"/>
    <w:rsid w:val="00BD759B"/>
    <w:rsid w:val="00BE6712"/>
    <w:rsid w:val="00BF3114"/>
    <w:rsid w:val="00BF3495"/>
    <w:rsid w:val="00BF5A89"/>
    <w:rsid w:val="00BF6059"/>
    <w:rsid w:val="00C0091E"/>
    <w:rsid w:val="00C07171"/>
    <w:rsid w:val="00C151E3"/>
    <w:rsid w:val="00C20F6F"/>
    <w:rsid w:val="00C22F68"/>
    <w:rsid w:val="00C230A5"/>
    <w:rsid w:val="00C23DFB"/>
    <w:rsid w:val="00C27F95"/>
    <w:rsid w:val="00C35CE2"/>
    <w:rsid w:val="00C40EDE"/>
    <w:rsid w:val="00C43804"/>
    <w:rsid w:val="00C43D5D"/>
    <w:rsid w:val="00C47059"/>
    <w:rsid w:val="00C470D4"/>
    <w:rsid w:val="00C50B05"/>
    <w:rsid w:val="00C51A84"/>
    <w:rsid w:val="00C5246C"/>
    <w:rsid w:val="00C527F4"/>
    <w:rsid w:val="00C541A9"/>
    <w:rsid w:val="00C57930"/>
    <w:rsid w:val="00C61989"/>
    <w:rsid w:val="00C6530C"/>
    <w:rsid w:val="00C73710"/>
    <w:rsid w:val="00C748F9"/>
    <w:rsid w:val="00C805AF"/>
    <w:rsid w:val="00C81350"/>
    <w:rsid w:val="00C82DEE"/>
    <w:rsid w:val="00C91F1A"/>
    <w:rsid w:val="00C94214"/>
    <w:rsid w:val="00C94A26"/>
    <w:rsid w:val="00C974FD"/>
    <w:rsid w:val="00CA654A"/>
    <w:rsid w:val="00CA7EC0"/>
    <w:rsid w:val="00CB6910"/>
    <w:rsid w:val="00CB69AA"/>
    <w:rsid w:val="00CD7945"/>
    <w:rsid w:val="00CE541E"/>
    <w:rsid w:val="00CF273E"/>
    <w:rsid w:val="00CF476C"/>
    <w:rsid w:val="00CF77B4"/>
    <w:rsid w:val="00D014DB"/>
    <w:rsid w:val="00D12962"/>
    <w:rsid w:val="00D327BC"/>
    <w:rsid w:val="00D352AC"/>
    <w:rsid w:val="00D35EAA"/>
    <w:rsid w:val="00D41B1E"/>
    <w:rsid w:val="00D468AA"/>
    <w:rsid w:val="00D47E74"/>
    <w:rsid w:val="00D54A0B"/>
    <w:rsid w:val="00D66C68"/>
    <w:rsid w:val="00D81913"/>
    <w:rsid w:val="00D83A86"/>
    <w:rsid w:val="00D9363A"/>
    <w:rsid w:val="00DA0380"/>
    <w:rsid w:val="00DA1D95"/>
    <w:rsid w:val="00DB12EC"/>
    <w:rsid w:val="00DB500C"/>
    <w:rsid w:val="00DB5EAB"/>
    <w:rsid w:val="00DD1EF4"/>
    <w:rsid w:val="00DD28B4"/>
    <w:rsid w:val="00DE31FE"/>
    <w:rsid w:val="00DE41D4"/>
    <w:rsid w:val="00DE78C4"/>
    <w:rsid w:val="00DF1025"/>
    <w:rsid w:val="00DF137C"/>
    <w:rsid w:val="00DF6A1C"/>
    <w:rsid w:val="00E028CB"/>
    <w:rsid w:val="00E10B1B"/>
    <w:rsid w:val="00E10CC1"/>
    <w:rsid w:val="00E1152D"/>
    <w:rsid w:val="00E13473"/>
    <w:rsid w:val="00E37CBF"/>
    <w:rsid w:val="00E40145"/>
    <w:rsid w:val="00E414DD"/>
    <w:rsid w:val="00E4267C"/>
    <w:rsid w:val="00E52D0A"/>
    <w:rsid w:val="00E56F7F"/>
    <w:rsid w:val="00E62222"/>
    <w:rsid w:val="00E63510"/>
    <w:rsid w:val="00E6744E"/>
    <w:rsid w:val="00E70828"/>
    <w:rsid w:val="00E72103"/>
    <w:rsid w:val="00E7323C"/>
    <w:rsid w:val="00E74F7A"/>
    <w:rsid w:val="00E82271"/>
    <w:rsid w:val="00E84AAE"/>
    <w:rsid w:val="00E967CD"/>
    <w:rsid w:val="00E97D3C"/>
    <w:rsid w:val="00EA229F"/>
    <w:rsid w:val="00EA3993"/>
    <w:rsid w:val="00EA5941"/>
    <w:rsid w:val="00EA7716"/>
    <w:rsid w:val="00EB15B4"/>
    <w:rsid w:val="00EB25DB"/>
    <w:rsid w:val="00EB71F7"/>
    <w:rsid w:val="00EC295C"/>
    <w:rsid w:val="00ED3D11"/>
    <w:rsid w:val="00ED5878"/>
    <w:rsid w:val="00ED6463"/>
    <w:rsid w:val="00EE0AE7"/>
    <w:rsid w:val="00EE6C87"/>
    <w:rsid w:val="00EE77D6"/>
    <w:rsid w:val="00EF0448"/>
    <w:rsid w:val="00EF2741"/>
    <w:rsid w:val="00F03F97"/>
    <w:rsid w:val="00F12710"/>
    <w:rsid w:val="00F22A54"/>
    <w:rsid w:val="00F255FA"/>
    <w:rsid w:val="00F306A5"/>
    <w:rsid w:val="00F349AA"/>
    <w:rsid w:val="00F41476"/>
    <w:rsid w:val="00F43373"/>
    <w:rsid w:val="00F43D96"/>
    <w:rsid w:val="00F473D9"/>
    <w:rsid w:val="00F51096"/>
    <w:rsid w:val="00F53E09"/>
    <w:rsid w:val="00F548A2"/>
    <w:rsid w:val="00F54F67"/>
    <w:rsid w:val="00F62C6D"/>
    <w:rsid w:val="00F70844"/>
    <w:rsid w:val="00F72FE9"/>
    <w:rsid w:val="00F960D6"/>
    <w:rsid w:val="00F9734E"/>
    <w:rsid w:val="00FB2759"/>
    <w:rsid w:val="00FB38B9"/>
    <w:rsid w:val="00FB3A65"/>
    <w:rsid w:val="00FB6B53"/>
    <w:rsid w:val="00FC265F"/>
    <w:rsid w:val="00FC37F7"/>
    <w:rsid w:val="00FD7AAB"/>
    <w:rsid w:val="00FE50AB"/>
    <w:rsid w:val="00FF28D2"/>
    <w:rsid w:val="00FF6B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9FA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A25"/>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Keywords"/>
    <w:rsid w:val="00EB15B4"/>
    <w:pPr>
      <w:spacing w:before="240" w:after="120"/>
    </w:pPr>
    <w:rPr>
      <w:rFonts w:ascii="Arial" w:hAnsi="Arial"/>
      <w:i/>
      <w:lang w:val="sr-Latn-CS"/>
    </w:rPr>
  </w:style>
  <w:style w:type="paragraph" w:customStyle="1" w:styleId="Keywords">
    <w:name w:val="Keywords"/>
    <w:basedOn w:val="Normal"/>
    <w:next w:val="Maintext"/>
    <w:rsid w:val="004708D6"/>
    <w:pPr>
      <w:jc w:val="left"/>
    </w:pPr>
    <w:rPr>
      <w:rFonts w:ascii="Arial" w:hAnsi="Arial"/>
      <w:i/>
    </w:rPr>
  </w:style>
  <w:style w:type="paragraph" w:customStyle="1" w:styleId="Subtitle1">
    <w:name w:val="Subtitle 1"/>
    <w:basedOn w:val="Normal"/>
    <w:next w:val="Maintext"/>
    <w:rsid w:val="00160079"/>
    <w:pPr>
      <w:spacing w:before="240" w:after="120"/>
    </w:pPr>
    <w:rPr>
      <w:rFonts w:ascii="Arial" w:hAnsi="Arial"/>
      <w:b/>
      <w:caps/>
      <w:sz w:val="22"/>
      <w:lang w:val="sr-Latn-CS"/>
    </w:rPr>
  </w:style>
  <w:style w:type="paragraph" w:customStyle="1" w:styleId="Maintext">
    <w:name w:val="Main text"/>
    <w:basedOn w:val="Normal"/>
    <w:rsid w:val="004708D6"/>
    <w:rPr>
      <w:rFonts w:ascii="Arial" w:hAnsi="Arial"/>
      <w:lang w:val="en-GB"/>
    </w:rPr>
  </w:style>
  <w:style w:type="paragraph" w:customStyle="1" w:styleId="Bullets">
    <w:name w:val="Bullets"/>
    <w:basedOn w:val="Maintext"/>
    <w:rsid w:val="00393E5A"/>
    <w:pPr>
      <w:numPr>
        <w:numId w:val="11"/>
      </w:numPr>
      <w:jc w:val="left"/>
    </w:pPr>
  </w:style>
  <w:style w:type="paragraph" w:styleId="Footer">
    <w:name w:val="footer"/>
    <w:basedOn w:val="Normal"/>
    <w:rsid w:val="006D7857"/>
    <w:pPr>
      <w:tabs>
        <w:tab w:val="center" w:pos="4320"/>
        <w:tab w:val="right" w:pos="8640"/>
      </w:tabs>
    </w:pPr>
    <w:rPr>
      <w:sz w:val="18"/>
      <w:szCs w:val="18"/>
    </w:rPr>
  </w:style>
  <w:style w:type="paragraph" w:styleId="BalloonText">
    <w:name w:val="Balloon Text"/>
    <w:basedOn w:val="Normal"/>
    <w:semiHidden/>
    <w:rsid w:val="00E6744E"/>
    <w:rPr>
      <w:rFonts w:ascii="Tahoma" w:hAnsi="Tahoma" w:cs="Tahoma"/>
      <w:sz w:val="16"/>
      <w:szCs w:val="16"/>
    </w:rPr>
  </w:style>
  <w:style w:type="paragraph" w:styleId="Caption">
    <w:name w:val="caption"/>
    <w:basedOn w:val="Normal"/>
    <w:next w:val="Normal"/>
    <w:unhideWhenUsed/>
    <w:qFormat/>
    <w:rsid w:val="000D499C"/>
    <w:rPr>
      <w:rFonts w:ascii="Arial" w:hAnsi="Arial"/>
      <w:b/>
      <w:bCs/>
    </w:rPr>
  </w:style>
  <w:style w:type="paragraph" w:customStyle="1" w:styleId="Autor">
    <w:name w:val="Autor"/>
    <w:basedOn w:val="Normal"/>
    <w:next w:val="Affiliation"/>
    <w:autoRedefine/>
    <w:rsid w:val="000D499C"/>
    <w:pPr>
      <w:spacing w:before="200"/>
      <w:jc w:val="center"/>
    </w:pPr>
    <w:rPr>
      <w:rFonts w:ascii="Arial" w:hAnsi="Arial"/>
      <w:lang w:val="pl-PL"/>
    </w:rPr>
  </w:style>
  <w:style w:type="character" w:styleId="PageNumber">
    <w:name w:val="page number"/>
    <w:rsid w:val="000E52FE"/>
    <w:rPr>
      <w:rFonts w:ascii="Times New Roman" w:hAnsi="Times New Roman"/>
      <w:dstrike w:val="0"/>
      <w:sz w:val="18"/>
      <w:szCs w:val="18"/>
      <w:vertAlign w:val="baseline"/>
    </w:rPr>
  </w:style>
  <w:style w:type="paragraph" w:customStyle="1" w:styleId="Affiliation">
    <w:name w:val="Affiliation"/>
    <w:basedOn w:val="Autor"/>
    <w:next w:val="Maintext"/>
    <w:rsid w:val="000D499C"/>
    <w:pPr>
      <w:spacing w:before="0"/>
    </w:pPr>
  </w:style>
  <w:style w:type="paragraph" w:customStyle="1" w:styleId="Equation">
    <w:name w:val="Equation"/>
    <w:basedOn w:val="Normal"/>
    <w:next w:val="Maintext"/>
    <w:rsid w:val="00160079"/>
    <w:pPr>
      <w:tabs>
        <w:tab w:val="right" w:pos="4678"/>
      </w:tabs>
      <w:spacing w:before="120" w:after="120"/>
    </w:pPr>
    <w:rPr>
      <w:rFonts w:ascii="Arial" w:hAnsi="Arial"/>
      <w:lang w:val="sr-Latn-CS"/>
    </w:rPr>
  </w:style>
  <w:style w:type="paragraph" w:customStyle="1" w:styleId="References">
    <w:name w:val="References"/>
    <w:basedOn w:val="Normal"/>
    <w:rsid w:val="0052374D"/>
    <w:pPr>
      <w:numPr>
        <w:numId w:val="13"/>
      </w:numPr>
      <w:tabs>
        <w:tab w:val="clear" w:pos="720"/>
        <w:tab w:val="left" w:pos="357"/>
      </w:tabs>
      <w:spacing w:after="60"/>
      <w:ind w:left="357" w:hanging="357"/>
    </w:pPr>
    <w:rPr>
      <w:lang w:val="sr-Latn-CS"/>
    </w:rPr>
  </w:style>
  <w:style w:type="paragraph" w:customStyle="1" w:styleId="Papertitle">
    <w:name w:val="Paper title"/>
    <w:basedOn w:val="Normal"/>
    <w:next w:val="Autor"/>
    <w:rsid w:val="004708D6"/>
    <w:pPr>
      <w:spacing w:before="240"/>
      <w:jc w:val="center"/>
    </w:pPr>
    <w:rPr>
      <w:rFonts w:ascii="Arial" w:hAnsi="Arial"/>
      <w:b/>
      <w:caps/>
      <w:sz w:val="24"/>
      <w:szCs w:val="24"/>
    </w:rPr>
  </w:style>
  <w:style w:type="paragraph" w:customStyle="1" w:styleId="Subtitle2">
    <w:name w:val="Subtitle 2"/>
    <w:basedOn w:val="Maintext"/>
    <w:next w:val="Maintext"/>
    <w:rsid w:val="003A55D6"/>
    <w:pPr>
      <w:spacing w:before="240" w:after="120"/>
      <w:jc w:val="left"/>
    </w:pPr>
    <w:rPr>
      <w:b/>
      <w:sz w:val="22"/>
    </w:rPr>
  </w:style>
  <w:style w:type="paragraph" w:customStyle="1" w:styleId="Line">
    <w:name w:val="Line"/>
    <w:basedOn w:val="Affiliation"/>
    <w:next w:val="Normal"/>
    <w:rsid w:val="00AB7E6D"/>
    <w:pPr>
      <w:pBdr>
        <w:bottom w:val="single" w:sz="4" w:space="1" w:color="auto"/>
      </w:pBdr>
    </w:pPr>
  </w:style>
  <w:style w:type="paragraph" w:styleId="FootnoteText">
    <w:name w:val="footnote text"/>
    <w:basedOn w:val="Normal"/>
    <w:semiHidden/>
    <w:rsid w:val="00B23784"/>
    <w:pPr>
      <w:jc w:val="left"/>
    </w:pPr>
    <w:rPr>
      <w:sz w:val="18"/>
      <w:szCs w:val="18"/>
    </w:rPr>
  </w:style>
  <w:style w:type="character" w:styleId="FootnoteReference">
    <w:name w:val="footnote reference"/>
    <w:semiHidden/>
    <w:rsid w:val="00B23784"/>
    <w:rPr>
      <w:vertAlign w:val="superscript"/>
    </w:rPr>
  </w:style>
  <w:style w:type="paragraph" w:styleId="Header">
    <w:name w:val="header"/>
    <w:basedOn w:val="Normal"/>
    <w:rsid w:val="00136268"/>
    <w:pPr>
      <w:tabs>
        <w:tab w:val="center" w:pos="4320"/>
        <w:tab w:val="right" w:pos="8640"/>
      </w:tabs>
    </w:pPr>
  </w:style>
  <w:style w:type="paragraph" w:customStyle="1" w:styleId="Default">
    <w:name w:val="Default"/>
    <w:rsid w:val="00127D91"/>
    <w:pPr>
      <w:autoSpaceDE w:val="0"/>
      <w:autoSpaceDN w:val="0"/>
      <w:adjustRightInd w:val="0"/>
    </w:pPr>
    <w:rPr>
      <w:rFonts w:ascii="Arial" w:hAnsi="Arial" w:cs="Arial"/>
      <w:color w:val="000000"/>
      <w:sz w:val="24"/>
      <w:szCs w:val="24"/>
    </w:rPr>
  </w:style>
  <w:style w:type="table" w:styleId="TableGrid">
    <w:name w:val="Table Grid"/>
    <w:basedOn w:val="TableNormal"/>
    <w:rsid w:val="00127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D63C3"/>
    <w:rPr>
      <w:color w:val="0000FF"/>
      <w:u w:val="single"/>
    </w:rPr>
  </w:style>
  <w:style w:type="character" w:styleId="CommentReference">
    <w:name w:val="annotation reference"/>
    <w:semiHidden/>
    <w:unhideWhenUsed/>
    <w:rsid w:val="00F43373"/>
    <w:rPr>
      <w:sz w:val="16"/>
      <w:szCs w:val="16"/>
    </w:rPr>
  </w:style>
  <w:style w:type="paragraph" w:styleId="CommentText">
    <w:name w:val="annotation text"/>
    <w:basedOn w:val="Normal"/>
    <w:link w:val="CommentTextChar"/>
    <w:semiHidden/>
    <w:unhideWhenUsed/>
    <w:rsid w:val="00F43373"/>
  </w:style>
  <w:style w:type="character" w:customStyle="1" w:styleId="CommentTextChar">
    <w:name w:val="Comment Text Char"/>
    <w:basedOn w:val="DefaultParagraphFont"/>
    <w:link w:val="CommentText"/>
    <w:semiHidden/>
    <w:rsid w:val="00F43373"/>
  </w:style>
  <w:style w:type="paragraph" w:styleId="CommentSubject">
    <w:name w:val="annotation subject"/>
    <w:basedOn w:val="CommentText"/>
    <w:next w:val="CommentText"/>
    <w:link w:val="CommentSubjectChar"/>
    <w:semiHidden/>
    <w:unhideWhenUsed/>
    <w:rsid w:val="00F43373"/>
    <w:rPr>
      <w:b/>
      <w:bCs/>
      <w:lang w:val="x-none" w:eastAsia="x-none"/>
    </w:rPr>
  </w:style>
  <w:style w:type="character" w:customStyle="1" w:styleId="CommentSubjectChar">
    <w:name w:val="Comment Subject Char"/>
    <w:link w:val="CommentSubject"/>
    <w:semiHidden/>
    <w:rsid w:val="00F43373"/>
    <w:rPr>
      <w:b/>
      <w:bCs/>
    </w:rPr>
  </w:style>
  <w:style w:type="character" w:customStyle="1" w:styleId="shorttext">
    <w:name w:val="short_text"/>
    <w:rsid w:val="001E63AD"/>
  </w:style>
  <w:style w:type="character" w:customStyle="1" w:styleId="st">
    <w:name w:val="st"/>
    <w:basedOn w:val="DefaultParagraphFont"/>
    <w:rsid w:val="006B4FE7"/>
  </w:style>
  <w:style w:type="character" w:styleId="Emphasis">
    <w:name w:val="Emphasis"/>
    <w:uiPriority w:val="20"/>
    <w:qFormat/>
    <w:rsid w:val="006B4FE7"/>
    <w:rPr>
      <w:i/>
      <w:iCs/>
    </w:rPr>
  </w:style>
  <w:style w:type="character" w:customStyle="1" w:styleId="alt-edited">
    <w:name w:val="alt-edited"/>
    <w:basedOn w:val="DefaultParagraphFont"/>
    <w:rsid w:val="006B4FE7"/>
  </w:style>
  <w:style w:type="character" w:customStyle="1" w:styleId="go">
    <w:name w:val="go"/>
    <w:basedOn w:val="DefaultParagraphFont"/>
    <w:rsid w:val="00B2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3500">
      <w:bodyDiv w:val="1"/>
      <w:marLeft w:val="0"/>
      <w:marRight w:val="0"/>
      <w:marTop w:val="0"/>
      <w:marBottom w:val="0"/>
      <w:divBdr>
        <w:top w:val="none" w:sz="0" w:space="0" w:color="auto"/>
        <w:left w:val="none" w:sz="0" w:space="0" w:color="auto"/>
        <w:bottom w:val="none" w:sz="0" w:space="0" w:color="auto"/>
        <w:right w:val="none" w:sz="0" w:space="0" w:color="auto"/>
      </w:divBdr>
      <w:divsChild>
        <w:div w:id="1393850423">
          <w:marLeft w:val="0"/>
          <w:marRight w:val="0"/>
          <w:marTop w:val="0"/>
          <w:marBottom w:val="0"/>
          <w:divBdr>
            <w:top w:val="none" w:sz="0" w:space="0" w:color="auto"/>
            <w:left w:val="none" w:sz="0" w:space="0" w:color="auto"/>
            <w:bottom w:val="none" w:sz="0" w:space="0" w:color="auto"/>
            <w:right w:val="none" w:sz="0" w:space="0" w:color="auto"/>
          </w:divBdr>
        </w:div>
      </w:divsChild>
    </w:div>
    <w:div w:id="80414322">
      <w:bodyDiv w:val="1"/>
      <w:marLeft w:val="0"/>
      <w:marRight w:val="0"/>
      <w:marTop w:val="0"/>
      <w:marBottom w:val="0"/>
      <w:divBdr>
        <w:top w:val="none" w:sz="0" w:space="0" w:color="auto"/>
        <w:left w:val="none" w:sz="0" w:space="0" w:color="auto"/>
        <w:bottom w:val="none" w:sz="0" w:space="0" w:color="auto"/>
        <w:right w:val="none" w:sz="0" w:space="0" w:color="auto"/>
      </w:divBdr>
    </w:div>
    <w:div w:id="104543075">
      <w:bodyDiv w:val="1"/>
      <w:marLeft w:val="0"/>
      <w:marRight w:val="0"/>
      <w:marTop w:val="0"/>
      <w:marBottom w:val="0"/>
      <w:divBdr>
        <w:top w:val="none" w:sz="0" w:space="0" w:color="auto"/>
        <w:left w:val="none" w:sz="0" w:space="0" w:color="auto"/>
        <w:bottom w:val="none" w:sz="0" w:space="0" w:color="auto"/>
        <w:right w:val="none" w:sz="0" w:space="0" w:color="auto"/>
      </w:divBdr>
    </w:div>
    <w:div w:id="116066747">
      <w:bodyDiv w:val="1"/>
      <w:marLeft w:val="0"/>
      <w:marRight w:val="0"/>
      <w:marTop w:val="0"/>
      <w:marBottom w:val="0"/>
      <w:divBdr>
        <w:top w:val="none" w:sz="0" w:space="0" w:color="auto"/>
        <w:left w:val="none" w:sz="0" w:space="0" w:color="auto"/>
        <w:bottom w:val="none" w:sz="0" w:space="0" w:color="auto"/>
        <w:right w:val="none" w:sz="0" w:space="0" w:color="auto"/>
      </w:divBdr>
      <w:divsChild>
        <w:div w:id="1089502377">
          <w:marLeft w:val="0"/>
          <w:marRight w:val="0"/>
          <w:marTop w:val="0"/>
          <w:marBottom w:val="0"/>
          <w:divBdr>
            <w:top w:val="none" w:sz="0" w:space="0" w:color="auto"/>
            <w:left w:val="none" w:sz="0" w:space="0" w:color="auto"/>
            <w:bottom w:val="none" w:sz="0" w:space="0" w:color="auto"/>
            <w:right w:val="none" w:sz="0" w:space="0" w:color="auto"/>
          </w:divBdr>
        </w:div>
      </w:divsChild>
    </w:div>
    <w:div w:id="173955309">
      <w:bodyDiv w:val="1"/>
      <w:marLeft w:val="0"/>
      <w:marRight w:val="0"/>
      <w:marTop w:val="0"/>
      <w:marBottom w:val="0"/>
      <w:divBdr>
        <w:top w:val="none" w:sz="0" w:space="0" w:color="auto"/>
        <w:left w:val="none" w:sz="0" w:space="0" w:color="auto"/>
        <w:bottom w:val="none" w:sz="0" w:space="0" w:color="auto"/>
        <w:right w:val="none" w:sz="0" w:space="0" w:color="auto"/>
      </w:divBdr>
      <w:divsChild>
        <w:div w:id="623730034">
          <w:marLeft w:val="0"/>
          <w:marRight w:val="0"/>
          <w:marTop w:val="0"/>
          <w:marBottom w:val="0"/>
          <w:divBdr>
            <w:top w:val="none" w:sz="0" w:space="0" w:color="auto"/>
            <w:left w:val="none" w:sz="0" w:space="0" w:color="auto"/>
            <w:bottom w:val="none" w:sz="0" w:space="0" w:color="auto"/>
            <w:right w:val="none" w:sz="0" w:space="0" w:color="auto"/>
          </w:divBdr>
        </w:div>
      </w:divsChild>
    </w:div>
    <w:div w:id="602226587">
      <w:bodyDiv w:val="1"/>
      <w:marLeft w:val="0"/>
      <w:marRight w:val="0"/>
      <w:marTop w:val="0"/>
      <w:marBottom w:val="0"/>
      <w:divBdr>
        <w:top w:val="none" w:sz="0" w:space="0" w:color="auto"/>
        <w:left w:val="none" w:sz="0" w:space="0" w:color="auto"/>
        <w:bottom w:val="none" w:sz="0" w:space="0" w:color="auto"/>
        <w:right w:val="none" w:sz="0" w:space="0" w:color="auto"/>
      </w:divBdr>
      <w:divsChild>
        <w:div w:id="1745644169">
          <w:marLeft w:val="0"/>
          <w:marRight w:val="0"/>
          <w:marTop w:val="0"/>
          <w:marBottom w:val="0"/>
          <w:divBdr>
            <w:top w:val="none" w:sz="0" w:space="0" w:color="auto"/>
            <w:left w:val="none" w:sz="0" w:space="0" w:color="auto"/>
            <w:bottom w:val="none" w:sz="0" w:space="0" w:color="auto"/>
            <w:right w:val="none" w:sz="0" w:space="0" w:color="auto"/>
          </w:divBdr>
        </w:div>
      </w:divsChild>
    </w:div>
    <w:div w:id="654651785">
      <w:bodyDiv w:val="1"/>
      <w:marLeft w:val="0"/>
      <w:marRight w:val="0"/>
      <w:marTop w:val="0"/>
      <w:marBottom w:val="0"/>
      <w:divBdr>
        <w:top w:val="none" w:sz="0" w:space="0" w:color="auto"/>
        <w:left w:val="none" w:sz="0" w:space="0" w:color="auto"/>
        <w:bottom w:val="none" w:sz="0" w:space="0" w:color="auto"/>
        <w:right w:val="none" w:sz="0" w:space="0" w:color="auto"/>
      </w:divBdr>
      <w:divsChild>
        <w:div w:id="965086450">
          <w:marLeft w:val="0"/>
          <w:marRight w:val="0"/>
          <w:marTop w:val="0"/>
          <w:marBottom w:val="0"/>
          <w:divBdr>
            <w:top w:val="none" w:sz="0" w:space="0" w:color="auto"/>
            <w:left w:val="none" w:sz="0" w:space="0" w:color="auto"/>
            <w:bottom w:val="none" w:sz="0" w:space="0" w:color="auto"/>
            <w:right w:val="none" w:sz="0" w:space="0" w:color="auto"/>
          </w:divBdr>
        </w:div>
      </w:divsChild>
    </w:div>
    <w:div w:id="784230090">
      <w:bodyDiv w:val="1"/>
      <w:marLeft w:val="0"/>
      <w:marRight w:val="0"/>
      <w:marTop w:val="0"/>
      <w:marBottom w:val="0"/>
      <w:divBdr>
        <w:top w:val="none" w:sz="0" w:space="0" w:color="auto"/>
        <w:left w:val="none" w:sz="0" w:space="0" w:color="auto"/>
        <w:bottom w:val="none" w:sz="0" w:space="0" w:color="auto"/>
        <w:right w:val="none" w:sz="0" w:space="0" w:color="auto"/>
      </w:divBdr>
      <w:divsChild>
        <w:div w:id="269051799">
          <w:marLeft w:val="0"/>
          <w:marRight w:val="0"/>
          <w:marTop w:val="0"/>
          <w:marBottom w:val="0"/>
          <w:divBdr>
            <w:top w:val="none" w:sz="0" w:space="0" w:color="auto"/>
            <w:left w:val="none" w:sz="0" w:space="0" w:color="auto"/>
            <w:bottom w:val="none" w:sz="0" w:space="0" w:color="auto"/>
            <w:right w:val="none" w:sz="0" w:space="0" w:color="auto"/>
          </w:divBdr>
        </w:div>
      </w:divsChild>
    </w:div>
    <w:div w:id="964896168">
      <w:bodyDiv w:val="1"/>
      <w:marLeft w:val="0"/>
      <w:marRight w:val="0"/>
      <w:marTop w:val="0"/>
      <w:marBottom w:val="0"/>
      <w:divBdr>
        <w:top w:val="none" w:sz="0" w:space="0" w:color="auto"/>
        <w:left w:val="none" w:sz="0" w:space="0" w:color="auto"/>
        <w:bottom w:val="none" w:sz="0" w:space="0" w:color="auto"/>
        <w:right w:val="none" w:sz="0" w:space="0" w:color="auto"/>
      </w:divBdr>
      <w:divsChild>
        <w:div w:id="83766737">
          <w:marLeft w:val="0"/>
          <w:marRight w:val="0"/>
          <w:marTop w:val="0"/>
          <w:marBottom w:val="0"/>
          <w:divBdr>
            <w:top w:val="none" w:sz="0" w:space="0" w:color="auto"/>
            <w:left w:val="none" w:sz="0" w:space="0" w:color="auto"/>
            <w:bottom w:val="none" w:sz="0" w:space="0" w:color="auto"/>
            <w:right w:val="none" w:sz="0" w:space="0" w:color="auto"/>
          </w:divBdr>
        </w:div>
      </w:divsChild>
    </w:div>
    <w:div w:id="1019964431">
      <w:bodyDiv w:val="1"/>
      <w:marLeft w:val="0"/>
      <w:marRight w:val="0"/>
      <w:marTop w:val="0"/>
      <w:marBottom w:val="0"/>
      <w:divBdr>
        <w:top w:val="none" w:sz="0" w:space="0" w:color="auto"/>
        <w:left w:val="none" w:sz="0" w:space="0" w:color="auto"/>
        <w:bottom w:val="none" w:sz="0" w:space="0" w:color="auto"/>
        <w:right w:val="none" w:sz="0" w:space="0" w:color="auto"/>
      </w:divBdr>
      <w:divsChild>
        <w:div w:id="385490941">
          <w:marLeft w:val="0"/>
          <w:marRight w:val="0"/>
          <w:marTop w:val="0"/>
          <w:marBottom w:val="0"/>
          <w:divBdr>
            <w:top w:val="none" w:sz="0" w:space="0" w:color="auto"/>
            <w:left w:val="none" w:sz="0" w:space="0" w:color="auto"/>
            <w:bottom w:val="none" w:sz="0" w:space="0" w:color="auto"/>
            <w:right w:val="none" w:sz="0" w:space="0" w:color="auto"/>
          </w:divBdr>
        </w:div>
      </w:divsChild>
    </w:div>
    <w:div w:id="1367415225">
      <w:bodyDiv w:val="1"/>
      <w:marLeft w:val="0"/>
      <w:marRight w:val="0"/>
      <w:marTop w:val="0"/>
      <w:marBottom w:val="0"/>
      <w:divBdr>
        <w:top w:val="none" w:sz="0" w:space="0" w:color="auto"/>
        <w:left w:val="none" w:sz="0" w:space="0" w:color="auto"/>
        <w:bottom w:val="none" w:sz="0" w:space="0" w:color="auto"/>
        <w:right w:val="none" w:sz="0" w:space="0" w:color="auto"/>
      </w:divBdr>
      <w:divsChild>
        <w:div w:id="395058310">
          <w:marLeft w:val="0"/>
          <w:marRight w:val="0"/>
          <w:marTop w:val="0"/>
          <w:marBottom w:val="0"/>
          <w:divBdr>
            <w:top w:val="none" w:sz="0" w:space="0" w:color="auto"/>
            <w:left w:val="none" w:sz="0" w:space="0" w:color="auto"/>
            <w:bottom w:val="none" w:sz="0" w:space="0" w:color="auto"/>
            <w:right w:val="none" w:sz="0" w:space="0" w:color="auto"/>
          </w:divBdr>
        </w:div>
      </w:divsChild>
    </w:div>
    <w:div w:id="1505321028">
      <w:bodyDiv w:val="1"/>
      <w:marLeft w:val="0"/>
      <w:marRight w:val="0"/>
      <w:marTop w:val="0"/>
      <w:marBottom w:val="0"/>
      <w:divBdr>
        <w:top w:val="none" w:sz="0" w:space="0" w:color="auto"/>
        <w:left w:val="none" w:sz="0" w:space="0" w:color="auto"/>
        <w:bottom w:val="none" w:sz="0" w:space="0" w:color="auto"/>
        <w:right w:val="none" w:sz="0" w:space="0" w:color="auto"/>
      </w:divBdr>
    </w:div>
    <w:div w:id="1556627259">
      <w:bodyDiv w:val="1"/>
      <w:marLeft w:val="0"/>
      <w:marRight w:val="0"/>
      <w:marTop w:val="0"/>
      <w:marBottom w:val="0"/>
      <w:divBdr>
        <w:top w:val="none" w:sz="0" w:space="0" w:color="auto"/>
        <w:left w:val="none" w:sz="0" w:space="0" w:color="auto"/>
        <w:bottom w:val="none" w:sz="0" w:space="0" w:color="auto"/>
        <w:right w:val="none" w:sz="0" w:space="0" w:color="auto"/>
      </w:divBdr>
    </w:div>
    <w:div w:id="1590114604">
      <w:bodyDiv w:val="1"/>
      <w:marLeft w:val="0"/>
      <w:marRight w:val="0"/>
      <w:marTop w:val="0"/>
      <w:marBottom w:val="0"/>
      <w:divBdr>
        <w:top w:val="none" w:sz="0" w:space="0" w:color="auto"/>
        <w:left w:val="none" w:sz="0" w:space="0" w:color="auto"/>
        <w:bottom w:val="none" w:sz="0" w:space="0" w:color="auto"/>
        <w:right w:val="none" w:sz="0" w:space="0" w:color="auto"/>
      </w:divBdr>
      <w:divsChild>
        <w:div w:id="409621866">
          <w:marLeft w:val="0"/>
          <w:marRight w:val="0"/>
          <w:marTop w:val="0"/>
          <w:marBottom w:val="0"/>
          <w:divBdr>
            <w:top w:val="none" w:sz="0" w:space="0" w:color="auto"/>
            <w:left w:val="none" w:sz="0" w:space="0" w:color="auto"/>
            <w:bottom w:val="none" w:sz="0" w:space="0" w:color="auto"/>
            <w:right w:val="none" w:sz="0" w:space="0" w:color="auto"/>
          </w:divBdr>
        </w:div>
      </w:divsChild>
    </w:div>
    <w:div w:id="1699432557">
      <w:bodyDiv w:val="1"/>
      <w:marLeft w:val="0"/>
      <w:marRight w:val="0"/>
      <w:marTop w:val="0"/>
      <w:marBottom w:val="0"/>
      <w:divBdr>
        <w:top w:val="none" w:sz="0" w:space="0" w:color="auto"/>
        <w:left w:val="none" w:sz="0" w:space="0" w:color="auto"/>
        <w:bottom w:val="none" w:sz="0" w:space="0" w:color="auto"/>
        <w:right w:val="none" w:sz="0" w:space="0" w:color="auto"/>
      </w:divBdr>
    </w:div>
    <w:div w:id="1814522034">
      <w:bodyDiv w:val="1"/>
      <w:marLeft w:val="0"/>
      <w:marRight w:val="0"/>
      <w:marTop w:val="0"/>
      <w:marBottom w:val="0"/>
      <w:divBdr>
        <w:top w:val="none" w:sz="0" w:space="0" w:color="auto"/>
        <w:left w:val="none" w:sz="0" w:space="0" w:color="auto"/>
        <w:bottom w:val="none" w:sz="0" w:space="0" w:color="auto"/>
        <w:right w:val="none" w:sz="0" w:space="0" w:color="auto"/>
      </w:divBdr>
    </w:div>
    <w:div w:id="1917204240">
      <w:bodyDiv w:val="1"/>
      <w:marLeft w:val="0"/>
      <w:marRight w:val="0"/>
      <w:marTop w:val="0"/>
      <w:marBottom w:val="0"/>
      <w:divBdr>
        <w:top w:val="none" w:sz="0" w:space="0" w:color="auto"/>
        <w:left w:val="none" w:sz="0" w:space="0" w:color="auto"/>
        <w:bottom w:val="none" w:sz="0" w:space="0" w:color="auto"/>
        <w:right w:val="none" w:sz="0" w:space="0" w:color="auto"/>
      </w:divBdr>
      <w:divsChild>
        <w:div w:id="1898586311">
          <w:marLeft w:val="0"/>
          <w:marRight w:val="0"/>
          <w:marTop w:val="0"/>
          <w:marBottom w:val="0"/>
          <w:divBdr>
            <w:top w:val="none" w:sz="0" w:space="0" w:color="auto"/>
            <w:left w:val="none" w:sz="0" w:space="0" w:color="auto"/>
            <w:bottom w:val="none" w:sz="0" w:space="0" w:color="auto"/>
            <w:right w:val="none" w:sz="0" w:space="0" w:color="auto"/>
          </w:divBdr>
        </w:div>
      </w:divsChild>
    </w:div>
    <w:div w:id="2021855861">
      <w:bodyDiv w:val="1"/>
      <w:marLeft w:val="0"/>
      <w:marRight w:val="0"/>
      <w:marTop w:val="0"/>
      <w:marBottom w:val="0"/>
      <w:divBdr>
        <w:top w:val="none" w:sz="0" w:space="0" w:color="auto"/>
        <w:left w:val="none" w:sz="0" w:space="0" w:color="auto"/>
        <w:bottom w:val="none" w:sz="0" w:space="0" w:color="auto"/>
        <w:right w:val="none" w:sz="0" w:space="0" w:color="auto"/>
      </w:divBdr>
      <w:divsChild>
        <w:div w:id="189361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6BB3C-FC0C-433A-9310-018487CB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2017-04-03T21:38:00Z</dcterms:created>
  <dcterms:modified xsi:type="dcterms:W3CDTF">2017-04-03T21:38:00Z</dcterms:modified>
</cp:coreProperties>
</file>